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8DDD" w14:textId="77777777" w:rsidR="00447CA4" w:rsidRDefault="00447CA4" w:rsidP="005F6489">
      <w:pPr>
        <w:pStyle w:val="TItleAccent"/>
      </w:pPr>
      <w:bookmarkStart w:id="0" w:name="_Hlk480915230"/>
      <w:bookmarkEnd w:id="0"/>
    </w:p>
    <w:p w14:paraId="41154BF3" w14:textId="77777777" w:rsidR="00E25162" w:rsidRDefault="00E25162" w:rsidP="005F6489">
      <w:pPr>
        <w:pStyle w:val="TItleAccent"/>
      </w:pPr>
    </w:p>
    <w:p w14:paraId="690F7C12" w14:textId="77777777" w:rsidR="00E25162" w:rsidRDefault="00E25162" w:rsidP="005F6489">
      <w:pPr>
        <w:pStyle w:val="TItleAccent"/>
      </w:pPr>
    </w:p>
    <w:p w14:paraId="1217B3BB" w14:textId="77777777" w:rsidR="00E25162" w:rsidRDefault="00E25162" w:rsidP="005F6489">
      <w:pPr>
        <w:pStyle w:val="TItleAccent"/>
      </w:pPr>
    </w:p>
    <w:p w14:paraId="3256C3B5" w14:textId="77777777" w:rsidR="00E25162" w:rsidRDefault="00E25162" w:rsidP="005F6489">
      <w:pPr>
        <w:pStyle w:val="TItleAccent"/>
      </w:pPr>
    </w:p>
    <w:p w14:paraId="331C8D14" w14:textId="5CAB093A" w:rsidR="003D38E2" w:rsidRDefault="003F55CD" w:rsidP="602B126F">
      <w:pPr>
        <w:pStyle w:val="TItleAccent"/>
        <w:rPr>
          <w:rStyle w:val="TitleChar"/>
          <w:color w:val="595959" w:themeColor="text2" w:themeTint="A6"/>
        </w:rPr>
      </w:pPr>
      <w:bookmarkStart w:id="1" w:name="_Hlk491695128"/>
      <w:r>
        <w:rPr>
          <w:rStyle w:val="TitleChar"/>
          <w:color w:val="595959" w:themeColor="text2" w:themeTint="A6"/>
        </w:rPr>
        <w:t>Extended Photoperiod During Lettuce Propagation</w:t>
      </w:r>
    </w:p>
    <w:p w14:paraId="1747AF45" w14:textId="08B09DD8" w:rsidR="2089086E" w:rsidRDefault="3A18C5BB" w:rsidP="3A18C5BB">
      <w:pPr>
        <w:pStyle w:val="TItleAccent"/>
        <w:rPr>
          <w:sz w:val="52"/>
          <w:szCs w:val="52"/>
        </w:rPr>
      </w:pPr>
      <w:r w:rsidRPr="3A18C5BB">
        <w:rPr>
          <w:color w:val="EA0094"/>
        </w:rPr>
        <w:t>Trial</w:t>
      </w:r>
    </w:p>
    <w:p w14:paraId="5DD6A7A8" w14:textId="4BA27475" w:rsidR="009740BA" w:rsidRPr="00E25162" w:rsidRDefault="02F32AD8" w:rsidP="02F32AD8">
      <w:pPr>
        <w:pStyle w:val="Subtitle"/>
        <w:jc w:val="center"/>
        <w:rPr>
          <w:rStyle w:val="Strong"/>
          <w:b w:val="0"/>
          <w:bCs w:val="0"/>
          <w:color w:val="595959" w:themeColor="text2" w:themeTint="A6"/>
          <w:sz w:val="32"/>
          <w:szCs w:val="32"/>
        </w:rPr>
      </w:pPr>
      <w:r w:rsidRPr="02F32AD8">
        <w:rPr>
          <w:color w:val="595959" w:themeColor="text2" w:themeTint="A6"/>
          <w:sz w:val="32"/>
          <w:szCs w:val="32"/>
        </w:rPr>
        <w:t>Protocol: 18-LUM-EW</w:t>
      </w:r>
    </w:p>
    <w:p w14:paraId="0EEAB219" w14:textId="77777777" w:rsidR="00E25162" w:rsidRDefault="02F32AD8" w:rsidP="02F32AD8">
      <w:pPr>
        <w:pStyle w:val="Heading4"/>
        <w:numPr>
          <w:ilvl w:val="3"/>
          <w:numId w:val="0"/>
        </w:numPr>
        <w:jc w:val="center"/>
        <w:rPr>
          <w:color w:val="595959" w:themeColor="text2" w:themeTint="A6"/>
        </w:rPr>
      </w:pPr>
      <w:r w:rsidRPr="02F32AD8">
        <w:rPr>
          <w:color w:val="595959" w:themeColor="text2" w:themeTint="A6"/>
        </w:rPr>
        <w:t xml:space="preserve">Primary Contacts: </w:t>
      </w:r>
    </w:p>
    <w:p w14:paraId="496E85ED" w14:textId="209947F0" w:rsidR="2089086E" w:rsidRDefault="02F32AD8" w:rsidP="02F32AD8">
      <w:pPr>
        <w:spacing w:line="240" w:lineRule="auto"/>
        <w:jc w:val="center"/>
        <w:rPr>
          <w:color w:val="595959" w:themeColor="text2" w:themeTint="A6"/>
          <w:sz w:val="24"/>
          <w:szCs w:val="24"/>
        </w:rPr>
      </w:pPr>
      <w:r w:rsidRPr="02F32AD8">
        <w:rPr>
          <w:b/>
          <w:bCs/>
          <w:color w:val="595959" w:themeColor="text2" w:themeTint="A6"/>
          <w:sz w:val="24"/>
          <w:szCs w:val="24"/>
        </w:rPr>
        <w:t>Eli Weissman</w:t>
      </w:r>
      <w:r w:rsidRPr="02F32AD8">
        <w:rPr>
          <w:color w:val="595959" w:themeColor="text2" w:themeTint="A6"/>
          <w:sz w:val="24"/>
          <w:szCs w:val="24"/>
        </w:rPr>
        <w:t xml:space="preserve"> – </w:t>
      </w:r>
      <w:r w:rsidRPr="00880CBE">
        <w:rPr>
          <w:color w:val="595959" w:themeColor="text2" w:themeTint="A6"/>
          <w:sz w:val="24"/>
          <w:szCs w:val="24"/>
        </w:rPr>
        <w:t>Horticulture Research Specialist</w:t>
      </w:r>
    </w:p>
    <w:p w14:paraId="2CA015A3" w14:textId="7FB960E2" w:rsidR="00E25162" w:rsidRPr="00E12808" w:rsidRDefault="0050623E" w:rsidP="02F32AD8">
      <w:pPr>
        <w:spacing w:line="240" w:lineRule="auto"/>
        <w:jc w:val="center"/>
        <w:rPr>
          <w:color w:val="595959" w:themeColor="text2" w:themeTint="A6"/>
          <w:sz w:val="24"/>
          <w:szCs w:val="24"/>
        </w:rPr>
      </w:pPr>
      <w:hyperlink r:id="rId11">
        <w:r w:rsidR="02F32AD8" w:rsidRPr="02F32AD8">
          <w:rPr>
            <w:rStyle w:val="Hyperlink"/>
            <w:sz w:val="24"/>
            <w:szCs w:val="24"/>
          </w:rPr>
          <w:t>eweissman@lumigrow.com</w:t>
        </w:r>
      </w:hyperlink>
      <w:r w:rsidR="02F32AD8" w:rsidRPr="00880CBE">
        <w:rPr>
          <w:color w:val="595959" w:themeColor="text2" w:themeTint="A6"/>
          <w:sz w:val="24"/>
          <w:szCs w:val="24"/>
        </w:rPr>
        <w:t>, M: 510 717 9143</w:t>
      </w:r>
    </w:p>
    <w:bookmarkEnd w:id="1"/>
    <w:p w14:paraId="654668BA" w14:textId="28FCF016" w:rsidR="2089086E" w:rsidRDefault="02F32AD8" w:rsidP="02F32AD8">
      <w:pPr>
        <w:spacing w:line="240" w:lineRule="auto"/>
        <w:jc w:val="center"/>
        <w:rPr>
          <w:sz w:val="24"/>
          <w:szCs w:val="24"/>
        </w:rPr>
      </w:pPr>
      <w:r w:rsidRPr="02F32AD8">
        <w:rPr>
          <w:b/>
          <w:bCs/>
          <w:color w:val="595959" w:themeColor="text2" w:themeTint="A6"/>
          <w:sz w:val="24"/>
          <w:szCs w:val="24"/>
        </w:rPr>
        <w:t>Dr. Melanie Yelton</w:t>
      </w:r>
      <w:r w:rsidRPr="02F32AD8">
        <w:rPr>
          <w:color w:val="595959" w:themeColor="text2" w:themeTint="A6"/>
          <w:sz w:val="24"/>
          <w:szCs w:val="24"/>
        </w:rPr>
        <w:t xml:space="preserve"> – </w:t>
      </w:r>
      <w:r w:rsidRPr="00D25C48">
        <w:rPr>
          <w:color w:val="7F7F7F" w:themeColor="text2" w:themeTint="80"/>
          <w:sz w:val="24"/>
          <w:szCs w:val="24"/>
        </w:rPr>
        <w:t>VP of Research</w:t>
      </w:r>
    </w:p>
    <w:p w14:paraId="68395818" w14:textId="422A920C" w:rsidR="003F55CD" w:rsidRPr="00880CBE" w:rsidRDefault="0050623E" w:rsidP="00E40862">
      <w:pPr>
        <w:spacing w:line="240" w:lineRule="auto"/>
        <w:jc w:val="center"/>
        <w:rPr>
          <w:rFonts w:ascii="Calibri" w:eastAsia="Calibri" w:hAnsi="Calibri" w:cs="Calibri"/>
          <w:color w:val="595959" w:themeColor="text2" w:themeTint="A6"/>
          <w:sz w:val="24"/>
          <w:szCs w:val="24"/>
        </w:rPr>
      </w:pPr>
      <w:hyperlink r:id="rId12">
        <w:r w:rsidR="02F32AD8" w:rsidRPr="02F32AD8">
          <w:rPr>
            <w:rStyle w:val="Hyperlink"/>
            <w:rFonts w:ascii="Calibri" w:eastAsia="Calibri" w:hAnsi="Calibri" w:cs="Calibri"/>
            <w:sz w:val="24"/>
            <w:szCs w:val="24"/>
          </w:rPr>
          <w:t>melanie@lumigrow.com</w:t>
        </w:r>
      </w:hyperlink>
      <w:r w:rsidR="02F32AD8" w:rsidRPr="00D25C48">
        <w:rPr>
          <w:rFonts w:ascii="Calibri" w:eastAsia="Calibri" w:hAnsi="Calibri" w:cs="Calibri"/>
          <w:color w:val="7F7F7F" w:themeColor="text2" w:themeTint="80"/>
          <w:sz w:val="24"/>
          <w:szCs w:val="24"/>
        </w:rPr>
        <w:t>, M: 650 455 5864</w:t>
      </w:r>
    </w:p>
    <w:p w14:paraId="530698FA" w14:textId="77777777" w:rsidR="00E40862" w:rsidRPr="00D955B7" w:rsidRDefault="00E40862" w:rsidP="00E40862">
      <w:pPr>
        <w:spacing w:line="240" w:lineRule="auto"/>
        <w:jc w:val="center"/>
        <w:rPr>
          <w:ins w:id="2" w:author="Eli Weissman" w:date="2018-06-08T15:58:00Z"/>
          <w:rFonts w:ascii="Calibri" w:eastAsia="Calibri" w:hAnsi="Calibri" w:cs="Calibri"/>
          <w:color w:val="000000" w:themeColor="text1"/>
          <w:sz w:val="24"/>
          <w:szCs w:val="24"/>
        </w:rPr>
      </w:pPr>
      <w:ins w:id="3" w:author="Eli Weissman" w:date="2018-06-08T15:58:00Z">
        <w:r>
          <w:rPr>
            <w:rFonts w:ascii="Calibri" w:eastAsia="Calibri" w:hAnsi="Calibri" w:cs="Calibri"/>
            <w:b/>
            <w:bCs/>
            <w:color w:val="595959" w:themeColor="text1" w:themeTint="A6"/>
            <w:sz w:val="24"/>
            <w:szCs w:val="24"/>
          </w:rPr>
          <w:t>Sarah Hulick</w:t>
        </w:r>
        <w:r w:rsidRPr="00D955B7">
          <w:rPr>
            <w:rFonts w:ascii="Calibri" w:eastAsia="Calibri" w:hAnsi="Calibri" w:cs="Calibri"/>
            <w:b/>
            <w:bCs/>
            <w:color w:val="000000" w:themeColor="text1"/>
            <w:sz w:val="24"/>
            <w:szCs w:val="24"/>
          </w:rPr>
          <w:t xml:space="preserve"> </w:t>
        </w:r>
        <w:r w:rsidRPr="00D955B7">
          <w:rPr>
            <w:rFonts w:ascii="Calibri" w:eastAsia="Calibri" w:hAnsi="Calibri" w:cs="Calibri"/>
            <w:color w:val="000000" w:themeColor="text1"/>
            <w:sz w:val="24"/>
            <w:szCs w:val="24"/>
          </w:rPr>
          <w:t xml:space="preserve">– </w:t>
        </w:r>
      </w:ins>
      <w:ins w:id="4" w:author="Eli Weissman" w:date="2018-06-08T16:03:00Z">
        <w:r w:rsidRPr="00935E9C">
          <w:rPr>
            <w:rFonts w:ascii="Calibri" w:eastAsia="Calibri" w:hAnsi="Calibri" w:cs="Calibri"/>
            <w:color w:val="808080" w:themeColor="background2" w:themeShade="80"/>
            <w:sz w:val="24"/>
            <w:szCs w:val="24"/>
          </w:rPr>
          <w:t>Agriculture Technology Specialist</w:t>
        </w:r>
      </w:ins>
      <w:ins w:id="5" w:author="Eli Weissman" w:date="2018-06-08T15:58:00Z">
        <w:r w:rsidRPr="00935E9C">
          <w:rPr>
            <w:rFonts w:ascii="Calibri" w:eastAsia="Calibri" w:hAnsi="Calibri" w:cs="Calibri"/>
            <w:color w:val="808080" w:themeColor="background2" w:themeShade="80"/>
            <w:sz w:val="24"/>
            <w:szCs w:val="24"/>
          </w:rPr>
          <w:t>, Cabrillo College</w:t>
        </w:r>
      </w:ins>
    </w:p>
    <w:p w14:paraId="3F278224" w14:textId="5501BC2B" w:rsidR="00E40862" w:rsidRDefault="0005611A" w:rsidP="00E40862">
      <w:pPr>
        <w:spacing w:line="240" w:lineRule="auto"/>
        <w:jc w:val="center"/>
        <w:rPr>
          <w:ins w:id="6" w:author="Eli Weissman" w:date="2018-06-08T16:05:00Z"/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578793" w:themeColor="accent5" w:themeShade="BF"/>
          <w:sz w:val="24"/>
          <w:szCs w:val="24"/>
        </w:rPr>
        <w:fldChar w:fldCharType="begin"/>
      </w:r>
      <w:r>
        <w:rPr>
          <w:rFonts w:ascii="Calibri" w:eastAsia="Calibri" w:hAnsi="Calibri" w:cs="Calibri"/>
          <w:color w:val="578793" w:themeColor="accent5" w:themeShade="BF"/>
          <w:sz w:val="24"/>
          <w:szCs w:val="24"/>
        </w:rPr>
        <w:instrText xml:space="preserve"> HYPERLINK "mailto:</w:instrText>
      </w:r>
      <w:r w:rsidRPr="009E18A2">
        <w:rPr>
          <w:rFonts w:ascii="Calibri" w:eastAsia="Calibri" w:hAnsi="Calibri" w:cs="Calibri"/>
          <w:color w:val="578793" w:themeColor="accent5" w:themeShade="BF"/>
          <w:sz w:val="24"/>
          <w:szCs w:val="24"/>
        </w:rPr>
        <w:instrText>peshaw</w:instrText>
      </w:r>
      <w:ins w:id="7" w:author="Eli Weissman" w:date="2018-06-08T16:05:00Z">
        <w:r w:rsidRPr="009E18A2">
          <w:rPr>
            <w:rFonts w:ascii="Calibri" w:eastAsia="Calibri" w:hAnsi="Calibri" w:cs="Calibri"/>
            <w:color w:val="578793" w:themeColor="accent5" w:themeShade="BF"/>
            <w:sz w:val="24"/>
            <w:szCs w:val="24"/>
          </w:rPr>
          <w:instrText>@cabrillo.edu</w:instrText>
        </w:r>
      </w:ins>
      <w:r>
        <w:rPr>
          <w:rFonts w:ascii="Calibri" w:eastAsia="Calibri" w:hAnsi="Calibri" w:cs="Calibri"/>
          <w:color w:val="578793" w:themeColor="accent5" w:themeShade="BF"/>
          <w:sz w:val="24"/>
          <w:szCs w:val="24"/>
        </w:rPr>
        <w:instrText xml:space="preserve">" </w:instrText>
      </w:r>
      <w:r>
        <w:rPr>
          <w:rFonts w:ascii="Calibri" w:eastAsia="Calibri" w:hAnsi="Calibri" w:cs="Calibri"/>
          <w:color w:val="578793" w:themeColor="accent5" w:themeShade="BF"/>
          <w:sz w:val="24"/>
          <w:szCs w:val="24"/>
        </w:rPr>
        <w:fldChar w:fldCharType="separate"/>
      </w:r>
      <w:r>
        <w:rPr>
          <w:rStyle w:val="Hyperlink"/>
          <w:rFonts w:ascii="Calibri" w:eastAsia="Calibri" w:hAnsi="Calibri" w:cs="Calibri"/>
          <w:sz w:val="24"/>
          <w:szCs w:val="24"/>
        </w:rPr>
        <w:t>sahulick</w:t>
      </w:r>
      <w:ins w:id="8" w:author="Eli Weissman" w:date="2018-06-08T16:05:00Z">
        <w:r w:rsidRPr="00D31B8B">
          <w:rPr>
            <w:rStyle w:val="Hyperlink"/>
            <w:rFonts w:ascii="Calibri" w:eastAsia="Calibri" w:hAnsi="Calibri" w:cs="Calibri"/>
            <w:sz w:val="24"/>
            <w:szCs w:val="24"/>
          </w:rPr>
          <w:t>@cabrillo.edu</w:t>
        </w:r>
      </w:ins>
      <w:r>
        <w:rPr>
          <w:rFonts w:ascii="Calibri" w:eastAsia="Calibri" w:hAnsi="Calibri" w:cs="Calibri"/>
          <w:color w:val="578793" w:themeColor="accent5" w:themeShade="BF"/>
          <w:sz w:val="24"/>
          <w:szCs w:val="24"/>
        </w:rPr>
        <w:fldChar w:fldCharType="end"/>
      </w:r>
      <w:ins w:id="9" w:author="Eli Weissman" w:date="2018-06-08T15:58:00Z">
        <w:r w:rsidR="00E40862" w:rsidRPr="00D955B7">
          <w:rPr>
            <w:rFonts w:ascii="Calibri" w:eastAsia="Calibri" w:hAnsi="Calibri" w:cs="Calibri"/>
            <w:color w:val="000000" w:themeColor="text1"/>
            <w:sz w:val="24"/>
            <w:szCs w:val="24"/>
          </w:rPr>
          <w:t xml:space="preserve">, </w:t>
        </w:r>
        <w:r w:rsidR="00E40862" w:rsidRPr="00935E9C">
          <w:rPr>
            <w:rFonts w:ascii="Calibri" w:eastAsia="Calibri" w:hAnsi="Calibri" w:cs="Calibri"/>
            <w:color w:val="808080" w:themeColor="background2" w:themeShade="80"/>
            <w:sz w:val="24"/>
            <w:szCs w:val="24"/>
          </w:rPr>
          <w:t xml:space="preserve">M: </w:t>
        </w:r>
      </w:ins>
      <w:ins w:id="10" w:author="Eli Weissman" w:date="2018-06-08T16:03:00Z">
        <w:r w:rsidR="00E40862" w:rsidRPr="00935E9C">
          <w:rPr>
            <w:rFonts w:ascii="Calibri" w:eastAsia="Calibri" w:hAnsi="Calibri" w:cs="Calibri"/>
            <w:color w:val="808080" w:themeColor="background2" w:themeShade="80"/>
            <w:sz w:val="24"/>
            <w:szCs w:val="24"/>
          </w:rPr>
          <w:t>831 419 0417</w:t>
        </w:r>
      </w:ins>
    </w:p>
    <w:p w14:paraId="69B87851" w14:textId="43AD688D" w:rsidR="00E40862" w:rsidRPr="00D955B7" w:rsidRDefault="000C606A" w:rsidP="00E40862">
      <w:pPr>
        <w:spacing w:line="240" w:lineRule="auto"/>
        <w:jc w:val="center"/>
        <w:rPr>
          <w:ins w:id="11" w:author="Eli Weissman" w:date="2018-06-08T16:05:00Z"/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595959" w:themeColor="text1" w:themeTint="A6"/>
          <w:sz w:val="24"/>
          <w:szCs w:val="24"/>
        </w:rPr>
        <w:t xml:space="preserve">Dr. </w:t>
      </w:r>
      <w:ins w:id="12" w:author="Eli Weissman" w:date="2018-06-08T16:05:00Z">
        <w:r w:rsidR="00E40862">
          <w:rPr>
            <w:rFonts w:ascii="Calibri" w:eastAsia="Calibri" w:hAnsi="Calibri" w:cs="Calibri"/>
            <w:b/>
            <w:bCs/>
            <w:color w:val="595959" w:themeColor="text1" w:themeTint="A6"/>
            <w:sz w:val="24"/>
            <w:szCs w:val="24"/>
          </w:rPr>
          <w:t>Peter Shaw</w:t>
        </w:r>
        <w:r w:rsidR="00E40862" w:rsidRPr="00D955B7">
          <w:rPr>
            <w:rFonts w:ascii="Calibri" w:eastAsia="Calibri" w:hAnsi="Calibri" w:cs="Calibri"/>
            <w:b/>
            <w:bCs/>
            <w:color w:val="000000" w:themeColor="text1"/>
            <w:sz w:val="24"/>
            <w:szCs w:val="24"/>
          </w:rPr>
          <w:t xml:space="preserve"> </w:t>
        </w:r>
        <w:r w:rsidR="00E40862" w:rsidRPr="00D955B7">
          <w:rPr>
            <w:rFonts w:ascii="Calibri" w:eastAsia="Calibri" w:hAnsi="Calibri" w:cs="Calibri"/>
            <w:color w:val="000000" w:themeColor="text1"/>
            <w:sz w:val="24"/>
            <w:szCs w:val="24"/>
          </w:rPr>
          <w:t xml:space="preserve">– </w:t>
        </w:r>
        <w:r w:rsidR="00E40862" w:rsidRPr="00935E9C">
          <w:rPr>
            <w:rFonts w:ascii="Calibri" w:eastAsia="Calibri" w:hAnsi="Calibri" w:cs="Calibri"/>
            <w:color w:val="808080" w:themeColor="background2" w:themeShade="80"/>
            <w:sz w:val="24"/>
            <w:szCs w:val="24"/>
          </w:rPr>
          <w:t>Horticulture Instructor/Department Chair, Cabrillo College</w:t>
        </w:r>
      </w:ins>
    </w:p>
    <w:p w14:paraId="64ECA213" w14:textId="10C2D218" w:rsidR="00E40862" w:rsidRPr="00935E9C" w:rsidRDefault="0005611A" w:rsidP="00E40862">
      <w:pPr>
        <w:spacing w:line="240" w:lineRule="auto"/>
        <w:jc w:val="center"/>
        <w:rPr>
          <w:ins w:id="13" w:author="Eli Weissman" w:date="2018-06-08T16:05:00Z"/>
          <w:rFonts w:ascii="Calibri" w:eastAsia="Calibri" w:hAnsi="Calibri" w:cs="Calibri"/>
          <w:color w:val="808080" w:themeColor="background2" w:themeShade="80"/>
          <w:sz w:val="24"/>
          <w:szCs w:val="24"/>
        </w:rPr>
      </w:pPr>
      <w:r>
        <w:rPr>
          <w:rFonts w:ascii="Calibri" w:eastAsia="Calibri" w:hAnsi="Calibri" w:cs="Calibri"/>
          <w:color w:val="578793" w:themeColor="accent5" w:themeShade="BF"/>
          <w:sz w:val="24"/>
          <w:szCs w:val="24"/>
        </w:rPr>
        <w:fldChar w:fldCharType="begin"/>
      </w:r>
      <w:r>
        <w:rPr>
          <w:rFonts w:ascii="Calibri" w:eastAsia="Calibri" w:hAnsi="Calibri" w:cs="Calibri"/>
          <w:color w:val="578793" w:themeColor="accent5" w:themeShade="BF"/>
          <w:sz w:val="24"/>
          <w:szCs w:val="24"/>
        </w:rPr>
        <w:instrText xml:space="preserve"> HYPERLINK "mailto:</w:instrText>
      </w:r>
      <w:r w:rsidRPr="0005611A">
        <w:rPr>
          <w:rFonts w:ascii="Calibri" w:eastAsia="Calibri" w:hAnsi="Calibri" w:cs="Calibri"/>
          <w:color w:val="578793" w:themeColor="accent5" w:themeShade="BF"/>
          <w:sz w:val="24"/>
          <w:szCs w:val="24"/>
        </w:rPr>
        <w:instrText>peshaw</w:instrText>
      </w:r>
      <w:ins w:id="14" w:author="Eli Weissman" w:date="2018-06-08T16:05:00Z">
        <w:r w:rsidRPr="0005611A">
          <w:rPr>
            <w:rFonts w:ascii="Calibri" w:eastAsia="Calibri" w:hAnsi="Calibri" w:cs="Calibri"/>
            <w:color w:val="578793" w:themeColor="accent5" w:themeShade="BF"/>
            <w:sz w:val="24"/>
            <w:szCs w:val="24"/>
          </w:rPr>
          <w:instrText>@cabrillo.edu</w:instrText>
        </w:r>
      </w:ins>
      <w:r>
        <w:rPr>
          <w:rFonts w:ascii="Calibri" w:eastAsia="Calibri" w:hAnsi="Calibri" w:cs="Calibri"/>
          <w:color w:val="578793" w:themeColor="accent5" w:themeShade="BF"/>
          <w:sz w:val="24"/>
          <w:szCs w:val="24"/>
        </w:rPr>
        <w:instrText xml:space="preserve">" </w:instrText>
      </w:r>
      <w:r>
        <w:rPr>
          <w:rFonts w:ascii="Calibri" w:eastAsia="Calibri" w:hAnsi="Calibri" w:cs="Calibri"/>
          <w:color w:val="578793" w:themeColor="accent5" w:themeShade="BF"/>
          <w:sz w:val="24"/>
          <w:szCs w:val="24"/>
        </w:rPr>
        <w:fldChar w:fldCharType="separate"/>
      </w:r>
      <w:r w:rsidRPr="00D31B8B">
        <w:rPr>
          <w:rStyle w:val="Hyperlink"/>
          <w:rFonts w:ascii="Calibri" w:eastAsia="Calibri" w:hAnsi="Calibri" w:cs="Calibri"/>
          <w:sz w:val="24"/>
          <w:szCs w:val="24"/>
        </w:rPr>
        <w:t>peshaw</w:t>
      </w:r>
      <w:ins w:id="15" w:author="Eli Weissman" w:date="2018-06-08T16:05:00Z">
        <w:r w:rsidRPr="00D31B8B">
          <w:rPr>
            <w:rStyle w:val="Hyperlink"/>
            <w:rFonts w:ascii="Calibri" w:eastAsia="Calibri" w:hAnsi="Calibri" w:cs="Calibri"/>
            <w:sz w:val="24"/>
            <w:szCs w:val="24"/>
          </w:rPr>
          <w:t>@cabrillo.edu</w:t>
        </w:r>
      </w:ins>
      <w:r>
        <w:rPr>
          <w:rFonts w:ascii="Calibri" w:eastAsia="Calibri" w:hAnsi="Calibri" w:cs="Calibri"/>
          <w:color w:val="578793" w:themeColor="accent5" w:themeShade="BF"/>
          <w:sz w:val="24"/>
          <w:szCs w:val="24"/>
        </w:rPr>
        <w:fldChar w:fldCharType="end"/>
      </w:r>
      <w:ins w:id="16" w:author="Eli Weissman" w:date="2018-06-08T16:05:00Z">
        <w:r w:rsidR="00E40862" w:rsidRPr="00935E9C">
          <w:rPr>
            <w:rFonts w:ascii="Calibri" w:eastAsia="Calibri" w:hAnsi="Calibri" w:cs="Calibri"/>
            <w:color w:val="808080" w:themeColor="background2" w:themeShade="80"/>
            <w:sz w:val="24"/>
            <w:szCs w:val="24"/>
          </w:rPr>
          <w:t>, M: 831 419 0417</w:t>
        </w:r>
      </w:ins>
    </w:p>
    <w:p w14:paraId="07C39C79" w14:textId="77777777" w:rsidR="00D81FFC" w:rsidRPr="00E25162" w:rsidRDefault="00D81FFC" w:rsidP="00E25162">
      <w:pPr>
        <w:spacing w:line="240" w:lineRule="auto"/>
        <w:jc w:val="center"/>
        <w:rPr>
          <w:sz w:val="24"/>
          <w:lang w:val="fr-FR"/>
        </w:rPr>
      </w:pPr>
    </w:p>
    <w:p w14:paraId="76567B10" w14:textId="77777777" w:rsidR="00E25162" w:rsidRPr="00E12808" w:rsidRDefault="00E25162" w:rsidP="00E25162">
      <w:pPr>
        <w:pStyle w:val="Heading1"/>
        <w:numPr>
          <w:ilvl w:val="0"/>
          <w:numId w:val="0"/>
        </w:numPr>
        <w:jc w:val="center"/>
        <w:rPr>
          <w:lang w:val="fr-FR"/>
        </w:rPr>
      </w:pPr>
    </w:p>
    <w:p w14:paraId="6EBBFBFC" w14:textId="77777777" w:rsidR="00E25162" w:rsidRPr="00E12808" w:rsidRDefault="00E25162" w:rsidP="00E25162">
      <w:pPr>
        <w:rPr>
          <w:lang w:val="fr-FR"/>
        </w:rPr>
      </w:pPr>
    </w:p>
    <w:p w14:paraId="3CBEF765" w14:textId="77777777" w:rsidR="00E25162" w:rsidRPr="00E12808" w:rsidRDefault="00E25162" w:rsidP="00E25162">
      <w:pPr>
        <w:rPr>
          <w:lang w:val="fr-FR"/>
        </w:rPr>
      </w:pPr>
    </w:p>
    <w:p w14:paraId="07BE730D" w14:textId="7C20FB51" w:rsidR="00152049" w:rsidRDefault="00152049" w:rsidP="00E25162">
      <w:pPr>
        <w:rPr>
          <w:lang w:val="fr-FR"/>
        </w:rPr>
      </w:pPr>
    </w:p>
    <w:p w14:paraId="18565DA5" w14:textId="77777777" w:rsidR="00152049" w:rsidRPr="00E12808" w:rsidRDefault="00152049" w:rsidP="00E25162">
      <w:pPr>
        <w:rPr>
          <w:lang w:val="fr-FR"/>
        </w:rPr>
      </w:pPr>
    </w:p>
    <w:p w14:paraId="13496AB8" w14:textId="77777777" w:rsidR="00E25162" w:rsidRPr="00E12808" w:rsidRDefault="00E25162" w:rsidP="00E25162">
      <w:pPr>
        <w:rPr>
          <w:lang w:val="fr-FR"/>
        </w:rPr>
      </w:pPr>
    </w:p>
    <w:p w14:paraId="028FCFD1" w14:textId="77777777" w:rsidR="00E25162" w:rsidRPr="00E12808" w:rsidRDefault="00E25162" w:rsidP="00E25162">
      <w:pPr>
        <w:rPr>
          <w:lang w:val="fr-FR"/>
        </w:rPr>
      </w:pPr>
    </w:p>
    <w:p w14:paraId="4FB47B1C" w14:textId="2F43A137" w:rsidR="2089086E" w:rsidRDefault="2089086E" w:rsidP="2089086E">
      <w:pPr>
        <w:pStyle w:val="Heading2"/>
      </w:pPr>
    </w:p>
    <w:p w14:paraId="31DF35B1" w14:textId="16711D8F" w:rsidR="00F70753" w:rsidRDefault="2089086E" w:rsidP="2089086E">
      <w:pPr>
        <w:pStyle w:val="Heading2"/>
        <w:rPr>
          <w:lang w:val="fr-FR"/>
        </w:rPr>
      </w:pPr>
      <w:r>
        <w:t>Trial Summary</w:t>
      </w:r>
    </w:p>
    <w:p w14:paraId="7F9D90C2" w14:textId="65B28BCD" w:rsidR="001B4779" w:rsidRDefault="602B126F" w:rsidP="602B126F">
      <w:pPr>
        <w:rPr>
          <w:color w:val="595959" w:themeColor="text2" w:themeTint="A6"/>
        </w:rPr>
      </w:pPr>
      <w:r w:rsidRPr="602B126F">
        <w:rPr>
          <w:color w:val="595959" w:themeColor="text2" w:themeTint="A6"/>
        </w:rPr>
        <w:t xml:space="preserve">In both the greenhouse environment and growth chambers, </w:t>
      </w:r>
      <w:proofErr w:type="spellStart"/>
      <w:r w:rsidRPr="602B126F">
        <w:rPr>
          <w:color w:val="595959" w:themeColor="text2" w:themeTint="A6"/>
        </w:rPr>
        <w:t>LumiGrow</w:t>
      </w:r>
      <w:proofErr w:type="spellEnd"/>
      <w:r w:rsidRPr="602B126F">
        <w:rPr>
          <w:color w:val="595959" w:themeColor="text2" w:themeTint="A6"/>
        </w:rPr>
        <w:t xml:space="preserve"> researchers</w:t>
      </w:r>
      <w:r w:rsidR="006A1CD6">
        <w:rPr>
          <w:color w:val="595959" w:themeColor="text2" w:themeTint="A6"/>
        </w:rPr>
        <w:t xml:space="preserve"> </w:t>
      </w:r>
      <w:r w:rsidR="004973BA">
        <w:rPr>
          <w:color w:val="595959" w:themeColor="text2" w:themeTint="A6"/>
        </w:rPr>
        <w:t>found</w:t>
      </w:r>
      <w:r w:rsidRPr="602B126F">
        <w:rPr>
          <w:color w:val="595959" w:themeColor="text2" w:themeTint="A6"/>
        </w:rPr>
        <w:t xml:space="preserve"> that extending the photoperiod—while maintaining a constant daily light integral (DLI) between treatments—will promote the growth of lettuce (</w:t>
      </w:r>
      <w:proofErr w:type="spellStart"/>
      <w:r w:rsidRPr="602B126F">
        <w:rPr>
          <w:i/>
          <w:iCs/>
          <w:color w:val="595959" w:themeColor="text2" w:themeTint="A6"/>
        </w:rPr>
        <w:t>Lactuca</w:t>
      </w:r>
      <w:proofErr w:type="spellEnd"/>
      <w:r w:rsidRPr="602B126F">
        <w:rPr>
          <w:i/>
          <w:iCs/>
          <w:color w:val="595959" w:themeColor="text2" w:themeTint="A6"/>
        </w:rPr>
        <w:t xml:space="preserve"> sativa </w:t>
      </w:r>
      <w:r w:rsidRPr="602B126F">
        <w:rPr>
          <w:color w:val="595959" w:themeColor="text2" w:themeTint="A6"/>
        </w:rPr>
        <w:t xml:space="preserve">‘Red Sails’ and </w:t>
      </w:r>
      <w:r w:rsidRPr="602B126F">
        <w:rPr>
          <w:i/>
          <w:iCs/>
          <w:color w:val="595959" w:themeColor="text2" w:themeTint="A6"/>
        </w:rPr>
        <w:t xml:space="preserve">L. sativa </w:t>
      </w:r>
      <w:r w:rsidRPr="602B126F">
        <w:rPr>
          <w:color w:val="595959" w:themeColor="text2" w:themeTint="A6"/>
        </w:rPr>
        <w:t xml:space="preserve">‘Skyphos’; </w:t>
      </w:r>
      <w:hyperlink r:id="rId13">
        <w:r w:rsidRPr="602B126F">
          <w:rPr>
            <w:rStyle w:val="Hyperlink"/>
            <w:color w:val="595959" w:themeColor="text2" w:themeTint="A6"/>
          </w:rPr>
          <w:t>growth chamber results</w:t>
        </w:r>
      </w:hyperlink>
      <w:r w:rsidRPr="602B126F">
        <w:rPr>
          <w:color w:val="595959" w:themeColor="text2" w:themeTint="A6"/>
        </w:rPr>
        <w:t xml:space="preserve">; </w:t>
      </w:r>
      <w:hyperlink r:id="rId14">
        <w:r w:rsidRPr="602B126F">
          <w:rPr>
            <w:rStyle w:val="Hyperlink"/>
            <w:color w:val="595959" w:themeColor="text2" w:themeTint="A6"/>
          </w:rPr>
          <w:t>greenhouse results</w:t>
        </w:r>
      </w:hyperlink>
      <w:r w:rsidRPr="602B126F">
        <w:rPr>
          <w:color w:val="595959" w:themeColor="text2" w:themeTint="A6"/>
        </w:rPr>
        <w:t xml:space="preserve">). </w:t>
      </w:r>
      <w:r w:rsidR="00934807">
        <w:rPr>
          <w:color w:val="595959" w:themeColor="text2" w:themeTint="A6"/>
        </w:rPr>
        <w:t>This</w:t>
      </w:r>
      <w:r w:rsidR="00E81CAE">
        <w:rPr>
          <w:color w:val="595959" w:themeColor="text2" w:themeTint="A6"/>
        </w:rPr>
        <w:t xml:space="preserve"> confirms past research</w:t>
      </w:r>
      <w:r w:rsidRPr="602B126F">
        <w:rPr>
          <w:color w:val="595959" w:themeColor="text2" w:themeTint="A6"/>
        </w:rPr>
        <w:t xml:space="preserve"> </w:t>
      </w:r>
      <w:r w:rsidR="004F5BD9">
        <w:rPr>
          <w:color w:val="595959" w:themeColor="text2" w:themeTint="A6"/>
        </w:rPr>
        <w:t>by</w:t>
      </w:r>
      <w:r w:rsidR="000B6311">
        <w:rPr>
          <w:color w:val="595959" w:themeColor="text2" w:themeTint="A6"/>
        </w:rPr>
        <w:t xml:space="preserve"> </w:t>
      </w:r>
      <w:r w:rsidRPr="602B126F">
        <w:rPr>
          <w:color w:val="595959" w:themeColor="text2" w:themeTint="A6"/>
        </w:rPr>
        <w:t>Koontz and Prince (1986)</w:t>
      </w:r>
      <w:r w:rsidR="000B6311">
        <w:rPr>
          <w:color w:val="595959" w:themeColor="text2" w:themeTint="A6"/>
        </w:rPr>
        <w:t xml:space="preserve"> </w:t>
      </w:r>
      <w:r w:rsidR="00C8587D">
        <w:rPr>
          <w:color w:val="595959" w:themeColor="text2" w:themeTint="A6"/>
        </w:rPr>
        <w:t>revealing</w:t>
      </w:r>
      <w:r w:rsidR="000B6311">
        <w:rPr>
          <w:color w:val="595959" w:themeColor="text2" w:themeTint="A6"/>
        </w:rPr>
        <w:t xml:space="preserve"> that</w:t>
      </w:r>
      <w:r w:rsidRPr="602B126F">
        <w:rPr>
          <w:color w:val="595959" w:themeColor="text2" w:themeTint="A6"/>
        </w:rPr>
        <w:t xml:space="preserve"> lengthen</w:t>
      </w:r>
      <w:r w:rsidR="000B6311">
        <w:rPr>
          <w:color w:val="595959" w:themeColor="text2" w:themeTint="A6"/>
        </w:rPr>
        <w:t>ing</w:t>
      </w:r>
      <w:r w:rsidRPr="602B126F">
        <w:rPr>
          <w:color w:val="595959" w:themeColor="text2" w:themeTint="A6"/>
        </w:rPr>
        <w:t xml:space="preserve"> the photoperiod from 16 to 24 hours while maintaining constant radiation, </w:t>
      </w:r>
      <w:r w:rsidR="00A04BF5">
        <w:rPr>
          <w:color w:val="595959" w:themeColor="text2" w:themeTint="A6"/>
        </w:rPr>
        <w:t xml:space="preserve">increased </w:t>
      </w:r>
      <w:r w:rsidRPr="602B126F">
        <w:rPr>
          <w:color w:val="595959" w:themeColor="text2" w:themeTint="A6"/>
        </w:rPr>
        <w:t xml:space="preserve">the fresh weight of several </w:t>
      </w:r>
      <w:r w:rsidRPr="602B126F">
        <w:rPr>
          <w:i/>
          <w:iCs/>
          <w:color w:val="595959" w:themeColor="text2" w:themeTint="A6"/>
        </w:rPr>
        <w:t xml:space="preserve">L. sativa </w:t>
      </w:r>
      <w:r w:rsidRPr="602B126F">
        <w:rPr>
          <w:color w:val="595959" w:themeColor="text2" w:themeTint="A6"/>
        </w:rPr>
        <w:t xml:space="preserve">varieties by </w:t>
      </w:r>
      <w:r w:rsidR="00E57038">
        <w:rPr>
          <w:color w:val="595959" w:themeColor="text2" w:themeTint="A6"/>
        </w:rPr>
        <w:t>48</w:t>
      </w:r>
      <w:r w:rsidRPr="602B126F">
        <w:rPr>
          <w:color w:val="595959" w:themeColor="text2" w:themeTint="A6"/>
        </w:rPr>
        <w:t xml:space="preserve"> to </w:t>
      </w:r>
      <w:r w:rsidR="00E57038">
        <w:rPr>
          <w:color w:val="595959" w:themeColor="text2" w:themeTint="A6"/>
        </w:rPr>
        <w:t>135</w:t>
      </w:r>
      <w:r w:rsidRPr="602B126F">
        <w:rPr>
          <w:color w:val="595959" w:themeColor="text2" w:themeTint="A6"/>
        </w:rPr>
        <w:t xml:space="preserve">%. </w:t>
      </w:r>
    </w:p>
    <w:p w14:paraId="0FF05F2B" w14:textId="1B4B7FE0" w:rsidR="00B109FD" w:rsidRDefault="001B4779" w:rsidP="602B126F">
      <w:pPr>
        <w:rPr>
          <w:color w:val="595959" w:themeColor="text2" w:themeTint="A6"/>
        </w:rPr>
      </w:pPr>
      <w:r>
        <w:rPr>
          <w:color w:val="595959" w:themeColor="text2" w:themeTint="A6"/>
        </w:rPr>
        <w:t xml:space="preserve">This lengthened photoperiod, termed the </w:t>
      </w:r>
      <w:r w:rsidR="00CD74E4">
        <w:rPr>
          <w:color w:val="595959" w:themeColor="text2" w:themeTint="A6"/>
        </w:rPr>
        <w:t>“</w:t>
      </w:r>
      <w:r>
        <w:rPr>
          <w:color w:val="595959" w:themeColor="text2" w:themeTint="A6"/>
        </w:rPr>
        <w:t>high-yield photoperiod</w:t>
      </w:r>
      <w:r w:rsidR="00CD74E4">
        <w:rPr>
          <w:color w:val="595959" w:themeColor="text2" w:themeTint="A6"/>
        </w:rPr>
        <w:t>”</w:t>
      </w:r>
      <w:r>
        <w:rPr>
          <w:color w:val="595959" w:themeColor="text2" w:themeTint="A6"/>
        </w:rPr>
        <w:t>, c</w:t>
      </w:r>
      <w:r w:rsidR="00173E5F">
        <w:rPr>
          <w:color w:val="595959" w:themeColor="text2" w:themeTint="A6"/>
        </w:rPr>
        <w:t>ould</w:t>
      </w:r>
      <w:r>
        <w:rPr>
          <w:color w:val="595959" w:themeColor="text2" w:themeTint="A6"/>
        </w:rPr>
        <w:t xml:space="preserve"> benefit growers by </w:t>
      </w:r>
      <w:r w:rsidR="00C24DBD">
        <w:rPr>
          <w:color w:val="595959" w:themeColor="text2" w:themeTint="A6"/>
        </w:rPr>
        <w:t xml:space="preserve">shortening production cycles, increasing yields </w:t>
      </w:r>
      <w:r w:rsidR="00F41170">
        <w:rPr>
          <w:color w:val="595959" w:themeColor="text2" w:themeTint="A6"/>
        </w:rPr>
        <w:t>per unit of energy consumed (</w:t>
      </w:r>
      <w:r w:rsidR="00A378A6">
        <w:rPr>
          <w:color w:val="595959" w:themeColor="text2" w:themeTint="A6"/>
        </w:rPr>
        <w:t>g/</w:t>
      </w:r>
      <w:r w:rsidR="0016556D">
        <w:rPr>
          <w:color w:val="595959" w:themeColor="text2" w:themeTint="A6"/>
        </w:rPr>
        <w:t>Watt</w:t>
      </w:r>
      <w:r w:rsidR="00F41170">
        <w:rPr>
          <w:color w:val="595959" w:themeColor="text2" w:themeTint="A6"/>
        </w:rPr>
        <w:t>)</w:t>
      </w:r>
      <w:r w:rsidR="00A378A6">
        <w:rPr>
          <w:color w:val="595959" w:themeColor="text2" w:themeTint="A6"/>
        </w:rPr>
        <w:t xml:space="preserve">, and </w:t>
      </w:r>
      <w:r w:rsidR="00CD74E4">
        <w:rPr>
          <w:color w:val="595959" w:themeColor="text2" w:themeTint="A6"/>
        </w:rPr>
        <w:t>raising net profits</w:t>
      </w:r>
      <w:r w:rsidR="00A378A6">
        <w:rPr>
          <w:color w:val="595959" w:themeColor="text2" w:themeTint="A6"/>
        </w:rPr>
        <w:t xml:space="preserve">. </w:t>
      </w:r>
      <w:r w:rsidR="602B126F" w:rsidRPr="602B126F">
        <w:rPr>
          <w:color w:val="595959" w:themeColor="text2" w:themeTint="A6"/>
        </w:rPr>
        <w:t xml:space="preserve">Lengthening the time in which supplemental fixtures radiate light—without increasing the overall DLI—may prove especially valuable to growers during winter months when there is minimal solar </w:t>
      </w:r>
      <w:r w:rsidR="00D85FA1">
        <w:rPr>
          <w:color w:val="595959" w:themeColor="text2" w:themeTint="A6"/>
        </w:rPr>
        <w:t>radiation</w:t>
      </w:r>
      <w:r w:rsidR="602B126F" w:rsidRPr="602B126F">
        <w:rPr>
          <w:color w:val="595959" w:themeColor="text2" w:themeTint="A6"/>
        </w:rPr>
        <w:t>.</w:t>
      </w:r>
    </w:p>
    <w:p w14:paraId="125E353F" w14:textId="27FA49B6" w:rsidR="000B3860" w:rsidRDefault="00934807" w:rsidP="602B126F">
      <w:pPr>
        <w:rPr>
          <w:color w:val="595959" w:themeColor="text2" w:themeTint="A6"/>
        </w:rPr>
      </w:pPr>
      <w:r>
        <w:rPr>
          <w:color w:val="595959" w:themeColor="text2" w:themeTint="A6"/>
        </w:rPr>
        <w:t xml:space="preserve">Despite </w:t>
      </w:r>
      <w:r w:rsidR="00E33AB2">
        <w:rPr>
          <w:color w:val="595959" w:themeColor="text2" w:themeTint="A6"/>
        </w:rPr>
        <w:t xml:space="preserve">a </w:t>
      </w:r>
      <w:r w:rsidR="00D574E5">
        <w:rPr>
          <w:color w:val="595959" w:themeColor="text2" w:themeTint="A6"/>
        </w:rPr>
        <w:t>replicable</w:t>
      </w:r>
      <w:r w:rsidR="00E33AB2">
        <w:rPr>
          <w:color w:val="595959" w:themeColor="text2" w:themeTint="A6"/>
        </w:rPr>
        <w:t xml:space="preserve"> </w:t>
      </w:r>
      <w:r w:rsidR="00BB5287">
        <w:rPr>
          <w:color w:val="595959" w:themeColor="text2" w:themeTint="A6"/>
        </w:rPr>
        <w:t xml:space="preserve">positive </w:t>
      </w:r>
      <w:r w:rsidR="00E33AB2">
        <w:rPr>
          <w:color w:val="595959" w:themeColor="text2" w:themeTint="A6"/>
        </w:rPr>
        <w:t>correlation betwee</w:t>
      </w:r>
      <w:r w:rsidR="00F55177">
        <w:rPr>
          <w:color w:val="595959" w:themeColor="text2" w:themeTint="A6"/>
        </w:rPr>
        <w:t>n longer</w:t>
      </w:r>
      <w:r w:rsidR="00E33AB2">
        <w:rPr>
          <w:color w:val="595959" w:themeColor="text2" w:themeTint="A6"/>
        </w:rPr>
        <w:t xml:space="preserve"> </w:t>
      </w:r>
      <w:r w:rsidR="00D574E5">
        <w:rPr>
          <w:color w:val="595959" w:themeColor="text2" w:themeTint="A6"/>
        </w:rPr>
        <w:t>photoperiod</w:t>
      </w:r>
      <w:r w:rsidR="00F55177">
        <w:rPr>
          <w:color w:val="595959" w:themeColor="text2" w:themeTint="A6"/>
        </w:rPr>
        <w:t>s</w:t>
      </w:r>
      <w:r w:rsidR="00E33AB2">
        <w:rPr>
          <w:color w:val="595959" w:themeColor="text2" w:themeTint="A6"/>
        </w:rPr>
        <w:t xml:space="preserve"> and increased lettuce growth</w:t>
      </w:r>
      <w:r w:rsidR="003046A3">
        <w:rPr>
          <w:color w:val="595959" w:themeColor="text2" w:themeTint="A6"/>
        </w:rPr>
        <w:t>, the ef</w:t>
      </w:r>
      <w:r w:rsidR="00D034B6">
        <w:rPr>
          <w:color w:val="595959" w:themeColor="text2" w:themeTint="A6"/>
        </w:rPr>
        <w:t>fect</w:t>
      </w:r>
      <w:r w:rsidR="00ED2BF3">
        <w:rPr>
          <w:color w:val="595959" w:themeColor="text2" w:themeTint="A6"/>
        </w:rPr>
        <w:t xml:space="preserve"> is not universal.</w:t>
      </w:r>
      <w:r w:rsidR="005E0A57">
        <w:rPr>
          <w:color w:val="595959" w:themeColor="text2" w:themeTint="A6"/>
        </w:rPr>
        <w:t xml:space="preserve"> </w:t>
      </w:r>
      <w:r w:rsidR="003811FC">
        <w:rPr>
          <w:color w:val="595959" w:themeColor="text2" w:themeTint="A6"/>
        </w:rPr>
        <w:t>When extending the photoperiod from 16- to 24-hours</w:t>
      </w:r>
      <w:r w:rsidR="008A0B55">
        <w:rPr>
          <w:color w:val="595959" w:themeColor="text2" w:themeTint="A6"/>
        </w:rPr>
        <w:t xml:space="preserve"> </w:t>
      </w:r>
      <w:r w:rsidR="007602E7">
        <w:rPr>
          <w:color w:val="595959" w:themeColor="text2" w:themeTint="A6"/>
        </w:rPr>
        <w:t>in summer greenhouse conditions (DLI: 19 mols</w:t>
      </w:r>
      <w:r w:rsidR="00AD4005">
        <w:rPr>
          <w:color w:val="595959" w:themeColor="text2" w:themeTint="A6"/>
        </w:rPr>
        <w:t>*m</w:t>
      </w:r>
      <w:r w:rsidR="00AD4005" w:rsidRPr="00AD4005">
        <w:rPr>
          <w:color w:val="595959" w:themeColor="text2" w:themeTint="A6"/>
          <w:vertAlign w:val="superscript"/>
        </w:rPr>
        <w:t>-2</w:t>
      </w:r>
      <w:r w:rsidR="00AD4005">
        <w:rPr>
          <w:color w:val="595959" w:themeColor="text2" w:themeTint="A6"/>
        </w:rPr>
        <w:t>*d</w:t>
      </w:r>
      <w:r w:rsidR="00AD4005" w:rsidRPr="00AD4005">
        <w:rPr>
          <w:color w:val="595959" w:themeColor="text2" w:themeTint="A6"/>
          <w:vertAlign w:val="superscript"/>
        </w:rPr>
        <w:t>-1</w:t>
      </w:r>
      <w:r w:rsidR="007602E7">
        <w:rPr>
          <w:color w:val="595959" w:themeColor="text2" w:themeTint="A6"/>
        </w:rPr>
        <w:t>)</w:t>
      </w:r>
      <w:r w:rsidR="0030662C">
        <w:rPr>
          <w:color w:val="595959" w:themeColor="text2" w:themeTint="A6"/>
        </w:rPr>
        <w:t>,</w:t>
      </w:r>
      <w:r w:rsidR="007602E7">
        <w:rPr>
          <w:color w:val="595959" w:themeColor="text2" w:themeTint="A6"/>
        </w:rPr>
        <w:t xml:space="preserve"> </w:t>
      </w:r>
      <w:r w:rsidR="008A0B55">
        <w:rPr>
          <w:color w:val="595959" w:themeColor="text2" w:themeTint="A6"/>
        </w:rPr>
        <w:t xml:space="preserve">Dr. Ricardo Hernandez </w:t>
      </w:r>
      <w:r w:rsidR="005B6B75">
        <w:rPr>
          <w:color w:val="595959" w:themeColor="text2" w:themeTint="A6"/>
        </w:rPr>
        <w:t xml:space="preserve">saw an increase in fresh weight and dry weight of </w:t>
      </w:r>
      <w:proofErr w:type="spellStart"/>
      <w:r w:rsidR="005B6B75">
        <w:rPr>
          <w:i/>
          <w:color w:val="595959" w:themeColor="text2" w:themeTint="A6"/>
        </w:rPr>
        <w:t>Lactuca</w:t>
      </w:r>
      <w:proofErr w:type="spellEnd"/>
      <w:r w:rsidR="005B6B75">
        <w:rPr>
          <w:i/>
          <w:color w:val="595959" w:themeColor="text2" w:themeTint="A6"/>
        </w:rPr>
        <w:t xml:space="preserve"> sativa </w:t>
      </w:r>
      <w:r w:rsidR="005B6B75">
        <w:rPr>
          <w:color w:val="595959" w:themeColor="text2" w:themeTint="A6"/>
        </w:rPr>
        <w:t>‘Skyphos’ and ‘Red Sails’ at transplant stage</w:t>
      </w:r>
      <w:r w:rsidR="00DA263E">
        <w:rPr>
          <w:color w:val="595959" w:themeColor="text2" w:themeTint="A6"/>
        </w:rPr>
        <w:t xml:space="preserve"> (14 days)</w:t>
      </w:r>
      <w:r w:rsidR="00D85FA1">
        <w:rPr>
          <w:color w:val="595959" w:themeColor="text2" w:themeTint="A6"/>
        </w:rPr>
        <w:t xml:space="preserve">. </w:t>
      </w:r>
      <w:r w:rsidR="00476033">
        <w:rPr>
          <w:color w:val="595959" w:themeColor="text2" w:themeTint="A6"/>
        </w:rPr>
        <w:t>Yet, h</w:t>
      </w:r>
      <w:r w:rsidR="00D85FA1">
        <w:rPr>
          <w:color w:val="595959" w:themeColor="text2" w:themeTint="A6"/>
        </w:rPr>
        <w:t xml:space="preserve">e did not </w:t>
      </w:r>
      <w:r w:rsidR="00EF0633">
        <w:rPr>
          <w:color w:val="595959" w:themeColor="text2" w:themeTint="A6"/>
        </w:rPr>
        <w:t>see this increase</w:t>
      </w:r>
      <w:r w:rsidR="005B6B75">
        <w:rPr>
          <w:color w:val="595959" w:themeColor="text2" w:themeTint="A6"/>
        </w:rPr>
        <w:t xml:space="preserve"> </w:t>
      </w:r>
      <w:r w:rsidR="00EF0633">
        <w:rPr>
          <w:color w:val="595959" w:themeColor="text2" w:themeTint="A6"/>
        </w:rPr>
        <w:t>when harvesting at marketable weight (after 36 days)</w:t>
      </w:r>
      <w:r w:rsidR="005B6B75">
        <w:rPr>
          <w:color w:val="595959" w:themeColor="text2" w:themeTint="A6"/>
        </w:rPr>
        <w:t>.</w:t>
      </w:r>
      <w:r w:rsidR="00AD4005">
        <w:rPr>
          <w:color w:val="595959" w:themeColor="text2" w:themeTint="A6"/>
        </w:rPr>
        <w:t xml:space="preserve"> </w:t>
      </w:r>
    </w:p>
    <w:p w14:paraId="6158FC01" w14:textId="7DA7D5AB" w:rsidR="004D3515" w:rsidRDefault="00AD4005" w:rsidP="602B126F">
      <w:pPr>
        <w:rPr>
          <w:color w:val="595959" w:themeColor="text2" w:themeTint="A6"/>
        </w:rPr>
      </w:pPr>
      <w:r>
        <w:rPr>
          <w:color w:val="595959" w:themeColor="text2" w:themeTint="A6"/>
        </w:rPr>
        <w:t xml:space="preserve">Recently, </w:t>
      </w:r>
      <w:proofErr w:type="spellStart"/>
      <w:r>
        <w:rPr>
          <w:color w:val="595959" w:themeColor="text2" w:themeTint="A6"/>
        </w:rPr>
        <w:t>LumiGrow</w:t>
      </w:r>
      <w:proofErr w:type="spellEnd"/>
      <w:r w:rsidR="00104E97">
        <w:rPr>
          <w:color w:val="595959" w:themeColor="text2" w:themeTint="A6"/>
        </w:rPr>
        <w:t xml:space="preserve"> </w:t>
      </w:r>
      <w:r w:rsidR="00524BAB">
        <w:rPr>
          <w:color w:val="595959" w:themeColor="text2" w:themeTint="A6"/>
        </w:rPr>
        <w:t>found</w:t>
      </w:r>
      <w:r w:rsidR="003811FC">
        <w:rPr>
          <w:color w:val="595959" w:themeColor="text2" w:themeTint="A6"/>
        </w:rPr>
        <w:t xml:space="preserve"> </w:t>
      </w:r>
      <w:r w:rsidR="00CE1823">
        <w:rPr>
          <w:color w:val="595959" w:themeColor="text2" w:themeTint="A6"/>
        </w:rPr>
        <w:t>that</w:t>
      </w:r>
      <w:r w:rsidR="008F3C86">
        <w:rPr>
          <w:color w:val="595959" w:themeColor="text2" w:themeTint="A6"/>
        </w:rPr>
        <w:t xml:space="preserve"> </w:t>
      </w:r>
      <w:r w:rsidR="008F3C86">
        <w:rPr>
          <w:i/>
          <w:color w:val="595959" w:themeColor="text2" w:themeTint="A6"/>
        </w:rPr>
        <w:t>L. sativa</w:t>
      </w:r>
      <w:r w:rsidR="003811FC">
        <w:rPr>
          <w:color w:val="595959" w:themeColor="text2" w:themeTint="A6"/>
        </w:rPr>
        <w:t xml:space="preserve"> ‘Skyphos’ </w:t>
      </w:r>
      <w:r w:rsidR="007C2F5A">
        <w:rPr>
          <w:color w:val="595959" w:themeColor="text2" w:themeTint="A6"/>
        </w:rPr>
        <w:t>fresh and dry weights increased when extending the photoperiod</w:t>
      </w:r>
      <w:r w:rsidR="009D10D3">
        <w:rPr>
          <w:color w:val="595959" w:themeColor="text2" w:themeTint="A6"/>
        </w:rPr>
        <w:t xml:space="preserve"> </w:t>
      </w:r>
      <w:r w:rsidR="00533808">
        <w:rPr>
          <w:color w:val="595959" w:themeColor="text2" w:themeTint="A6"/>
        </w:rPr>
        <w:t>in the greenhouse</w:t>
      </w:r>
      <w:r w:rsidR="00524BAB">
        <w:rPr>
          <w:color w:val="595959" w:themeColor="text2" w:themeTint="A6"/>
        </w:rPr>
        <w:t xml:space="preserve"> under excessive radiation (</w:t>
      </w:r>
      <w:r w:rsidR="00B93F1B">
        <w:rPr>
          <w:color w:val="595959" w:themeColor="text2" w:themeTint="A6"/>
        </w:rPr>
        <w:t>solar + supp</w:t>
      </w:r>
      <w:r w:rsidR="00CD5FD0">
        <w:rPr>
          <w:color w:val="595959" w:themeColor="text2" w:themeTint="A6"/>
        </w:rPr>
        <w:t>l</w:t>
      </w:r>
      <w:r w:rsidR="00B93F1B">
        <w:rPr>
          <w:color w:val="595959" w:themeColor="text2" w:themeTint="A6"/>
        </w:rPr>
        <w:t xml:space="preserve">emental </w:t>
      </w:r>
      <w:r w:rsidR="00524BAB">
        <w:rPr>
          <w:color w:val="595959" w:themeColor="text2" w:themeTint="A6"/>
        </w:rPr>
        <w:t>DLI: &gt;20 mols*m</w:t>
      </w:r>
      <w:r w:rsidR="00524BAB" w:rsidRPr="00AD4005">
        <w:rPr>
          <w:color w:val="595959" w:themeColor="text2" w:themeTint="A6"/>
          <w:vertAlign w:val="superscript"/>
        </w:rPr>
        <w:t>-2</w:t>
      </w:r>
      <w:r w:rsidR="00524BAB">
        <w:rPr>
          <w:color w:val="595959" w:themeColor="text2" w:themeTint="A6"/>
        </w:rPr>
        <w:t>*d</w:t>
      </w:r>
      <w:r w:rsidR="00524BAB" w:rsidRPr="00AD4005">
        <w:rPr>
          <w:color w:val="595959" w:themeColor="text2" w:themeTint="A6"/>
          <w:vertAlign w:val="superscript"/>
        </w:rPr>
        <w:t>-1</w:t>
      </w:r>
      <w:r w:rsidR="002903ED">
        <w:rPr>
          <w:color w:val="595959" w:themeColor="text2" w:themeTint="A6"/>
        </w:rPr>
        <w:t>).</w:t>
      </w:r>
      <w:r w:rsidR="003C4E2F">
        <w:rPr>
          <w:color w:val="595959" w:themeColor="text2" w:themeTint="A6"/>
        </w:rPr>
        <w:t xml:space="preserve"> Under the same conditions, </w:t>
      </w:r>
      <w:r w:rsidR="003C4E2F">
        <w:rPr>
          <w:i/>
          <w:color w:val="595959" w:themeColor="text2" w:themeTint="A6"/>
        </w:rPr>
        <w:t xml:space="preserve">L. sativa </w:t>
      </w:r>
      <w:r w:rsidR="003C4E2F">
        <w:rPr>
          <w:color w:val="595959" w:themeColor="text2" w:themeTint="A6"/>
        </w:rPr>
        <w:t xml:space="preserve">‘Rex’ </w:t>
      </w:r>
      <w:r w:rsidR="007A66A1">
        <w:rPr>
          <w:color w:val="595959" w:themeColor="text2" w:themeTint="A6"/>
        </w:rPr>
        <w:t xml:space="preserve">growth metrics did not increase in the extended photoperiod treatment. </w:t>
      </w:r>
      <w:r w:rsidR="000B3860">
        <w:rPr>
          <w:color w:val="595959" w:themeColor="text2" w:themeTint="A6"/>
        </w:rPr>
        <w:t xml:space="preserve">After repeating </w:t>
      </w:r>
      <w:r w:rsidR="004D2233">
        <w:rPr>
          <w:color w:val="595959" w:themeColor="text2" w:themeTint="A6"/>
        </w:rPr>
        <w:t>this experiment with lower light levels (solar + supp</w:t>
      </w:r>
      <w:r w:rsidR="00CD5FD0">
        <w:rPr>
          <w:color w:val="595959" w:themeColor="text2" w:themeTint="A6"/>
        </w:rPr>
        <w:t>l</w:t>
      </w:r>
      <w:r w:rsidR="004D2233">
        <w:rPr>
          <w:color w:val="595959" w:themeColor="text2" w:themeTint="A6"/>
        </w:rPr>
        <w:t xml:space="preserve">emental DLI </w:t>
      </w:r>
      <w:r w:rsidR="004D2233">
        <w:rPr>
          <w:rFonts w:ascii="Times New Roman" w:hAnsi="Times New Roman" w:cs="Times New Roman"/>
          <w:color w:val="595959" w:themeColor="text2" w:themeTint="A6"/>
        </w:rPr>
        <w:t>≈</w:t>
      </w:r>
      <w:r w:rsidR="004D2233">
        <w:rPr>
          <w:color w:val="595959" w:themeColor="text2" w:themeTint="A6"/>
        </w:rPr>
        <w:t xml:space="preserve"> 10 mols*m</w:t>
      </w:r>
      <w:r w:rsidR="004D2233" w:rsidRPr="00AD4005">
        <w:rPr>
          <w:color w:val="595959" w:themeColor="text2" w:themeTint="A6"/>
          <w:vertAlign w:val="superscript"/>
        </w:rPr>
        <w:t>-2</w:t>
      </w:r>
      <w:r w:rsidR="004D2233">
        <w:rPr>
          <w:color w:val="595959" w:themeColor="text2" w:themeTint="A6"/>
        </w:rPr>
        <w:t>*d</w:t>
      </w:r>
      <w:r w:rsidR="004D2233" w:rsidRPr="008A58AC">
        <w:rPr>
          <w:color w:val="595959" w:themeColor="text2" w:themeTint="A6"/>
          <w:vertAlign w:val="superscript"/>
        </w:rPr>
        <w:t>-1</w:t>
      </w:r>
      <w:r w:rsidR="004D2233">
        <w:rPr>
          <w:color w:val="595959" w:themeColor="text2" w:themeTint="A6"/>
        </w:rPr>
        <w:t>)</w:t>
      </w:r>
      <w:r w:rsidR="008A58AC">
        <w:rPr>
          <w:color w:val="595959" w:themeColor="text2" w:themeTint="A6"/>
        </w:rPr>
        <w:t>,</w:t>
      </w:r>
      <w:r w:rsidR="004D2233">
        <w:rPr>
          <w:color w:val="595959" w:themeColor="text2" w:themeTint="A6"/>
        </w:rPr>
        <w:t xml:space="preserve"> </w:t>
      </w:r>
      <w:proofErr w:type="spellStart"/>
      <w:r w:rsidR="008A58AC">
        <w:rPr>
          <w:color w:val="595959" w:themeColor="text2" w:themeTint="A6"/>
        </w:rPr>
        <w:t>LumiGrow</w:t>
      </w:r>
      <w:proofErr w:type="spellEnd"/>
      <w:r w:rsidR="008A58AC">
        <w:rPr>
          <w:color w:val="595959" w:themeColor="text2" w:themeTint="A6"/>
        </w:rPr>
        <w:t xml:space="preserve"> research did not</w:t>
      </w:r>
      <w:r w:rsidR="007B51B3">
        <w:rPr>
          <w:color w:val="595959" w:themeColor="text2" w:themeTint="A6"/>
        </w:rPr>
        <w:t xml:space="preserve"> see an increase in</w:t>
      </w:r>
      <w:r w:rsidR="00A86EEE">
        <w:rPr>
          <w:color w:val="595959" w:themeColor="text2" w:themeTint="A6"/>
        </w:rPr>
        <w:t xml:space="preserve"> the</w:t>
      </w:r>
      <w:r w:rsidR="007B51B3">
        <w:rPr>
          <w:color w:val="595959" w:themeColor="text2" w:themeTint="A6"/>
        </w:rPr>
        <w:t xml:space="preserve"> fresh weight, dry weight, or volume</w:t>
      </w:r>
      <w:r w:rsidR="004D3515">
        <w:rPr>
          <w:color w:val="595959" w:themeColor="text2" w:themeTint="A6"/>
        </w:rPr>
        <w:t xml:space="preserve"> of</w:t>
      </w:r>
      <w:r w:rsidR="00A86EEE">
        <w:rPr>
          <w:color w:val="595959" w:themeColor="text2" w:themeTint="A6"/>
        </w:rPr>
        <w:t xml:space="preserve"> ‘Rex’</w:t>
      </w:r>
      <w:r w:rsidR="007A66A1">
        <w:rPr>
          <w:color w:val="595959" w:themeColor="text2" w:themeTint="A6"/>
        </w:rPr>
        <w:t xml:space="preserve"> or</w:t>
      </w:r>
      <w:r w:rsidR="00A86EEE">
        <w:rPr>
          <w:color w:val="595959" w:themeColor="text2" w:themeTint="A6"/>
        </w:rPr>
        <w:t xml:space="preserve"> ‘Skyphos’</w:t>
      </w:r>
      <w:r w:rsidR="004D3515">
        <w:rPr>
          <w:color w:val="595959" w:themeColor="text2" w:themeTint="A6"/>
        </w:rPr>
        <w:t>.</w:t>
      </w:r>
    </w:p>
    <w:p w14:paraId="0FEA5ACB" w14:textId="3D6E6D61" w:rsidR="002901A0" w:rsidRDefault="002903ED" w:rsidP="602B126F">
      <w:pPr>
        <w:rPr>
          <w:color w:val="595959" w:themeColor="text2" w:themeTint="A6"/>
        </w:rPr>
      </w:pPr>
      <w:r w:rsidRPr="004D2233">
        <w:rPr>
          <w:color w:val="595959" w:themeColor="text2" w:themeTint="A6"/>
        </w:rPr>
        <w:t>In</w:t>
      </w:r>
      <w:r>
        <w:rPr>
          <w:color w:val="595959" w:themeColor="text2" w:themeTint="A6"/>
        </w:rPr>
        <w:t xml:space="preserve"> grow</w:t>
      </w:r>
      <w:r w:rsidR="00A75BB5">
        <w:rPr>
          <w:color w:val="595959" w:themeColor="text2" w:themeTint="A6"/>
        </w:rPr>
        <w:t xml:space="preserve"> tents</w:t>
      </w:r>
      <w:r>
        <w:rPr>
          <w:color w:val="595959" w:themeColor="text2" w:themeTint="A6"/>
        </w:rPr>
        <w:t xml:space="preserve">, </w:t>
      </w:r>
      <w:proofErr w:type="spellStart"/>
      <w:r>
        <w:rPr>
          <w:color w:val="595959" w:themeColor="text2" w:themeTint="A6"/>
        </w:rPr>
        <w:t>LumiGrow</w:t>
      </w:r>
      <w:proofErr w:type="spellEnd"/>
      <w:r>
        <w:rPr>
          <w:color w:val="595959" w:themeColor="text2" w:themeTint="A6"/>
        </w:rPr>
        <w:t xml:space="preserve"> research also found </w:t>
      </w:r>
      <w:r w:rsidR="00A75BB5">
        <w:rPr>
          <w:color w:val="595959" w:themeColor="text2" w:themeTint="A6"/>
        </w:rPr>
        <w:t>that</w:t>
      </w:r>
      <w:r w:rsidR="00C86F8F">
        <w:rPr>
          <w:color w:val="595959" w:themeColor="text2" w:themeTint="A6"/>
        </w:rPr>
        <w:t xml:space="preserve"> three</w:t>
      </w:r>
      <w:r w:rsidR="005671D0">
        <w:rPr>
          <w:color w:val="595959" w:themeColor="text2" w:themeTint="A6"/>
        </w:rPr>
        <w:t xml:space="preserve"> lettuce</w:t>
      </w:r>
      <w:r w:rsidR="00C86F8F">
        <w:rPr>
          <w:color w:val="595959" w:themeColor="text2" w:themeTint="A6"/>
        </w:rPr>
        <w:t xml:space="preserve"> </w:t>
      </w:r>
      <w:r w:rsidR="005671D0">
        <w:rPr>
          <w:color w:val="595959" w:themeColor="text2" w:themeTint="A6"/>
        </w:rPr>
        <w:t>varieties (‘</w:t>
      </w:r>
      <w:proofErr w:type="spellStart"/>
      <w:r w:rsidR="005671D0">
        <w:rPr>
          <w:color w:val="595959" w:themeColor="text2" w:themeTint="A6"/>
        </w:rPr>
        <w:t>Bergam’s</w:t>
      </w:r>
      <w:proofErr w:type="spellEnd"/>
      <w:r w:rsidR="005671D0">
        <w:rPr>
          <w:color w:val="595959" w:themeColor="text2" w:themeTint="A6"/>
        </w:rPr>
        <w:t xml:space="preserve"> Green’, ‘Coastal Star’, and ‘Dragoon’)</w:t>
      </w:r>
      <w:r w:rsidR="002901A0">
        <w:rPr>
          <w:color w:val="595959" w:themeColor="text2" w:themeTint="A6"/>
        </w:rPr>
        <w:t xml:space="preserve"> increased </w:t>
      </w:r>
      <w:r w:rsidR="00AF1FDC">
        <w:rPr>
          <w:color w:val="595959" w:themeColor="text2" w:themeTint="A6"/>
        </w:rPr>
        <w:t xml:space="preserve">in </w:t>
      </w:r>
      <w:r w:rsidR="002901A0">
        <w:rPr>
          <w:color w:val="595959" w:themeColor="text2" w:themeTint="A6"/>
        </w:rPr>
        <w:t>fresh weight, dry weight, and volume as the photoperiod lengthened from 15 to 24 hours. This effect was most prominent</w:t>
      </w:r>
      <w:r w:rsidR="007721C5">
        <w:rPr>
          <w:color w:val="595959" w:themeColor="text2" w:themeTint="A6"/>
        </w:rPr>
        <w:t xml:space="preserve"> after removing</w:t>
      </w:r>
      <w:r w:rsidR="002901A0">
        <w:rPr>
          <w:color w:val="595959" w:themeColor="text2" w:themeTint="A6"/>
        </w:rPr>
        <w:t xml:space="preserve"> the variety effect </w:t>
      </w:r>
      <w:r w:rsidR="007721C5">
        <w:rPr>
          <w:color w:val="595959" w:themeColor="text2" w:themeTint="A6"/>
        </w:rPr>
        <w:t>f</w:t>
      </w:r>
      <w:r w:rsidR="002901A0">
        <w:rPr>
          <w:color w:val="595959" w:themeColor="text2" w:themeTint="A6"/>
        </w:rPr>
        <w:t>rom the analysis.</w:t>
      </w:r>
      <w:r w:rsidR="00781E41">
        <w:rPr>
          <w:color w:val="595959" w:themeColor="text2" w:themeTint="A6"/>
        </w:rPr>
        <w:t xml:space="preserve"> </w:t>
      </w:r>
      <w:r w:rsidR="00E643DB">
        <w:rPr>
          <w:color w:val="595959" w:themeColor="text2" w:themeTint="A6"/>
        </w:rPr>
        <w:t xml:space="preserve">However, after repeating this experiment </w:t>
      </w:r>
      <w:r w:rsidR="00C76AEB">
        <w:rPr>
          <w:color w:val="595959" w:themeColor="text2" w:themeTint="A6"/>
        </w:rPr>
        <w:t>by radiating ‘</w:t>
      </w:r>
      <w:proofErr w:type="spellStart"/>
      <w:r w:rsidR="00C76AEB">
        <w:rPr>
          <w:color w:val="595959" w:themeColor="text2" w:themeTint="A6"/>
        </w:rPr>
        <w:t>Bergam’s</w:t>
      </w:r>
      <w:proofErr w:type="spellEnd"/>
      <w:r w:rsidR="00C76AEB">
        <w:rPr>
          <w:color w:val="595959" w:themeColor="text2" w:themeTint="A6"/>
        </w:rPr>
        <w:t xml:space="preserve"> Green’ with either a</w:t>
      </w:r>
      <w:r w:rsidR="00E643DB">
        <w:rPr>
          <w:color w:val="595959" w:themeColor="text2" w:themeTint="A6"/>
        </w:rPr>
        <w:t xml:space="preserve"> 20- </w:t>
      </w:r>
      <w:r w:rsidR="00C76AEB">
        <w:rPr>
          <w:color w:val="595959" w:themeColor="text2" w:themeTint="A6"/>
        </w:rPr>
        <w:t>or</w:t>
      </w:r>
      <w:r w:rsidR="00E643DB">
        <w:rPr>
          <w:color w:val="595959" w:themeColor="text2" w:themeTint="A6"/>
        </w:rPr>
        <w:t xml:space="preserve"> 24-hour photoperiod</w:t>
      </w:r>
      <w:r w:rsidR="00C76AEB">
        <w:rPr>
          <w:color w:val="595959" w:themeColor="text2" w:themeTint="A6"/>
        </w:rPr>
        <w:t>,</w:t>
      </w:r>
      <w:r w:rsidR="00E643DB">
        <w:rPr>
          <w:color w:val="595959" w:themeColor="text2" w:themeTint="A6"/>
        </w:rPr>
        <w:t xml:space="preserve"> </w:t>
      </w:r>
      <w:proofErr w:type="spellStart"/>
      <w:r w:rsidR="00E643DB">
        <w:rPr>
          <w:color w:val="595959" w:themeColor="text2" w:themeTint="A6"/>
        </w:rPr>
        <w:t>LumiGrow</w:t>
      </w:r>
      <w:proofErr w:type="spellEnd"/>
      <w:r w:rsidR="00E643DB">
        <w:rPr>
          <w:color w:val="595959" w:themeColor="text2" w:themeTint="A6"/>
        </w:rPr>
        <w:t xml:space="preserve"> did not see a</w:t>
      </w:r>
      <w:r w:rsidR="00AF1FDC">
        <w:rPr>
          <w:color w:val="595959" w:themeColor="text2" w:themeTint="A6"/>
        </w:rPr>
        <w:t xml:space="preserve"> significant</w:t>
      </w:r>
      <w:r w:rsidR="00E643DB">
        <w:rPr>
          <w:color w:val="595959" w:themeColor="text2" w:themeTint="A6"/>
        </w:rPr>
        <w:t xml:space="preserve"> increase in </w:t>
      </w:r>
      <w:r w:rsidR="00092BC1">
        <w:rPr>
          <w:color w:val="595959" w:themeColor="text2" w:themeTint="A6"/>
        </w:rPr>
        <w:t xml:space="preserve">lettuce </w:t>
      </w:r>
      <w:r w:rsidR="00C76AEB">
        <w:rPr>
          <w:color w:val="595959" w:themeColor="text2" w:themeTint="A6"/>
        </w:rPr>
        <w:t>fresh weight or volume</w:t>
      </w:r>
      <w:r w:rsidR="00291F2B">
        <w:rPr>
          <w:color w:val="595959" w:themeColor="text2" w:themeTint="A6"/>
        </w:rPr>
        <w:t>.</w:t>
      </w:r>
      <w:r w:rsidR="005671D0">
        <w:rPr>
          <w:color w:val="595959" w:themeColor="text2" w:themeTint="A6"/>
        </w:rPr>
        <w:t xml:space="preserve"> </w:t>
      </w:r>
    </w:p>
    <w:p w14:paraId="6E8F5DE7" w14:textId="766A7781" w:rsidR="004E094C" w:rsidRDefault="00D034B6" w:rsidP="602B126F">
      <w:pPr>
        <w:rPr>
          <w:color w:val="595959" w:themeColor="text2" w:themeTint="A6"/>
        </w:rPr>
      </w:pPr>
      <w:r>
        <w:rPr>
          <w:color w:val="595959" w:themeColor="text2" w:themeTint="A6"/>
        </w:rPr>
        <w:t>F</w:t>
      </w:r>
      <w:r w:rsidR="00561BEC">
        <w:rPr>
          <w:color w:val="595959" w:themeColor="text2" w:themeTint="A6"/>
        </w:rPr>
        <w:t xml:space="preserve">actors influencing whether </w:t>
      </w:r>
      <w:r w:rsidR="002C39D5">
        <w:rPr>
          <w:color w:val="595959" w:themeColor="text2" w:themeTint="A6"/>
        </w:rPr>
        <w:t xml:space="preserve">a study finds </w:t>
      </w:r>
      <w:r w:rsidR="002E35B5">
        <w:rPr>
          <w:color w:val="595959" w:themeColor="text2" w:themeTint="A6"/>
        </w:rPr>
        <w:t>photoperiod</w:t>
      </w:r>
      <w:r w:rsidR="00561BEC">
        <w:rPr>
          <w:color w:val="595959" w:themeColor="text2" w:themeTint="A6"/>
        </w:rPr>
        <w:t xml:space="preserve"> extension </w:t>
      </w:r>
      <w:r w:rsidR="00DA263E">
        <w:rPr>
          <w:color w:val="595959" w:themeColor="text2" w:themeTint="A6"/>
        </w:rPr>
        <w:t xml:space="preserve">to </w:t>
      </w:r>
      <w:r w:rsidR="00CD6C31">
        <w:rPr>
          <w:color w:val="595959" w:themeColor="text2" w:themeTint="A6"/>
        </w:rPr>
        <w:t xml:space="preserve">increase </w:t>
      </w:r>
      <w:r w:rsidR="00A27622">
        <w:rPr>
          <w:color w:val="595959" w:themeColor="text2" w:themeTint="A6"/>
        </w:rPr>
        <w:t xml:space="preserve">lettuce </w:t>
      </w:r>
      <w:r w:rsidR="00CD6C31">
        <w:rPr>
          <w:color w:val="595959" w:themeColor="text2" w:themeTint="A6"/>
        </w:rPr>
        <w:t>growth</w:t>
      </w:r>
      <w:r w:rsidR="002C39D5">
        <w:rPr>
          <w:color w:val="595959" w:themeColor="text2" w:themeTint="A6"/>
        </w:rPr>
        <w:t xml:space="preserve"> </w:t>
      </w:r>
      <w:r w:rsidR="00561BEC">
        <w:rPr>
          <w:color w:val="595959" w:themeColor="text2" w:themeTint="A6"/>
        </w:rPr>
        <w:t xml:space="preserve">include: </w:t>
      </w:r>
      <w:r w:rsidR="001345A4">
        <w:rPr>
          <w:color w:val="595959" w:themeColor="text2" w:themeTint="A6"/>
        </w:rPr>
        <w:t xml:space="preserve">the </w:t>
      </w:r>
      <w:r w:rsidR="005671D0">
        <w:rPr>
          <w:color w:val="595959" w:themeColor="text2" w:themeTint="A6"/>
        </w:rPr>
        <w:t>lettuce variety</w:t>
      </w:r>
      <w:r w:rsidR="001345A4">
        <w:rPr>
          <w:color w:val="595959" w:themeColor="text2" w:themeTint="A6"/>
        </w:rPr>
        <w:t xml:space="preserve">, </w:t>
      </w:r>
      <w:r w:rsidR="002C39D5">
        <w:rPr>
          <w:color w:val="595959" w:themeColor="text2" w:themeTint="A6"/>
        </w:rPr>
        <w:t>th</w:t>
      </w:r>
      <w:r w:rsidR="002E35B5">
        <w:rPr>
          <w:color w:val="595959" w:themeColor="text2" w:themeTint="A6"/>
        </w:rPr>
        <w:t>e difference in</w:t>
      </w:r>
      <w:r w:rsidR="00855869">
        <w:rPr>
          <w:color w:val="595959" w:themeColor="text2" w:themeTint="A6"/>
        </w:rPr>
        <w:t xml:space="preserve"> the</w:t>
      </w:r>
      <w:r w:rsidR="002E35B5">
        <w:rPr>
          <w:color w:val="595959" w:themeColor="text2" w:themeTint="A6"/>
        </w:rPr>
        <w:t xml:space="preserve"> photoperiod</w:t>
      </w:r>
      <w:r w:rsidR="00855869">
        <w:rPr>
          <w:color w:val="595959" w:themeColor="text2" w:themeTint="A6"/>
        </w:rPr>
        <w:t xml:space="preserve"> length between treatments</w:t>
      </w:r>
      <w:r w:rsidR="002E35B5">
        <w:rPr>
          <w:color w:val="595959" w:themeColor="text2" w:themeTint="A6"/>
        </w:rPr>
        <w:t>,</w:t>
      </w:r>
      <w:r w:rsidR="00A3641A">
        <w:rPr>
          <w:color w:val="595959" w:themeColor="text2" w:themeTint="A6"/>
        </w:rPr>
        <w:t xml:space="preserve"> </w:t>
      </w:r>
      <w:r w:rsidR="00802512">
        <w:rPr>
          <w:color w:val="595959" w:themeColor="text2" w:themeTint="A6"/>
        </w:rPr>
        <w:t>if the lighting is sole source or supplemental,</w:t>
      </w:r>
      <w:r w:rsidR="002E35B5">
        <w:rPr>
          <w:color w:val="595959" w:themeColor="text2" w:themeTint="A6"/>
        </w:rPr>
        <w:t xml:space="preserve"> whether the experiment occurs during winter or summer months,</w:t>
      </w:r>
      <w:r w:rsidR="00291F2B">
        <w:rPr>
          <w:color w:val="595959" w:themeColor="text2" w:themeTint="A6"/>
        </w:rPr>
        <w:t xml:space="preserve"> </w:t>
      </w:r>
      <w:r w:rsidR="00686DD3">
        <w:rPr>
          <w:color w:val="595959" w:themeColor="text2" w:themeTint="A6"/>
        </w:rPr>
        <w:t>the daily light integral</w:t>
      </w:r>
      <w:r w:rsidR="00291F2B">
        <w:rPr>
          <w:color w:val="595959" w:themeColor="text2" w:themeTint="A6"/>
        </w:rPr>
        <w:t xml:space="preserve">, and the method of propagation (including time-to-transplant, photoperiod length, and light intensity). </w:t>
      </w:r>
      <w:r w:rsidR="001327CD">
        <w:rPr>
          <w:color w:val="595959" w:themeColor="text2" w:themeTint="A6"/>
        </w:rPr>
        <w:t>In the experiments above, w</w:t>
      </w:r>
      <w:r w:rsidR="00291F2B">
        <w:rPr>
          <w:color w:val="595959" w:themeColor="text2" w:themeTint="A6"/>
        </w:rPr>
        <w:t xml:space="preserve">e suspect that </w:t>
      </w:r>
      <w:r w:rsidR="000D7E6F">
        <w:rPr>
          <w:color w:val="595959" w:themeColor="text2" w:themeTint="A6"/>
        </w:rPr>
        <w:t xml:space="preserve">differences in propagation influenced </w:t>
      </w:r>
      <w:r w:rsidR="006F1BDE">
        <w:rPr>
          <w:color w:val="595959" w:themeColor="text2" w:themeTint="A6"/>
        </w:rPr>
        <w:t>whether</w:t>
      </w:r>
      <w:r w:rsidR="00C529CD">
        <w:rPr>
          <w:color w:val="595959" w:themeColor="text2" w:themeTint="A6"/>
        </w:rPr>
        <w:t xml:space="preserve"> </w:t>
      </w:r>
      <w:r w:rsidR="001327CD">
        <w:rPr>
          <w:color w:val="595959" w:themeColor="text2" w:themeTint="A6"/>
        </w:rPr>
        <w:t>extending the photoperiod increased growth.</w:t>
      </w:r>
    </w:p>
    <w:p w14:paraId="4735498C" w14:textId="082B4F70" w:rsidR="00934807" w:rsidRPr="009163EA" w:rsidRDefault="00C5459B" w:rsidP="602B126F">
      <w:pPr>
        <w:rPr>
          <w:color w:val="595959" w:themeColor="text2" w:themeTint="A6"/>
        </w:rPr>
      </w:pPr>
      <w:r>
        <w:rPr>
          <w:color w:val="595959" w:themeColor="text2" w:themeTint="A6"/>
        </w:rPr>
        <w:t>Lighting during propagation</w:t>
      </w:r>
      <w:r w:rsidR="00C80796">
        <w:rPr>
          <w:color w:val="595959" w:themeColor="text2" w:themeTint="A6"/>
        </w:rPr>
        <w:t xml:space="preserve"> greatly</w:t>
      </w:r>
      <w:r>
        <w:rPr>
          <w:color w:val="595959" w:themeColor="text2" w:themeTint="A6"/>
        </w:rPr>
        <w:t xml:space="preserve"> </w:t>
      </w:r>
      <w:r w:rsidR="007C48DF">
        <w:rPr>
          <w:color w:val="595959" w:themeColor="text2" w:themeTint="A6"/>
        </w:rPr>
        <w:t>affects</w:t>
      </w:r>
      <w:r>
        <w:rPr>
          <w:color w:val="595959" w:themeColor="text2" w:themeTint="A6"/>
        </w:rPr>
        <w:t xml:space="preserve"> </w:t>
      </w:r>
      <w:r w:rsidR="001201D2">
        <w:rPr>
          <w:color w:val="595959" w:themeColor="text2" w:themeTint="A6"/>
        </w:rPr>
        <w:t>subsequent plant growth</w:t>
      </w:r>
      <w:r w:rsidR="00A27622">
        <w:rPr>
          <w:color w:val="595959" w:themeColor="text2" w:themeTint="A6"/>
        </w:rPr>
        <w:t>. T</w:t>
      </w:r>
      <w:r w:rsidR="00B77125">
        <w:rPr>
          <w:color w:val="595959" w:themeColor="text2" w:themeTint="A6"/>
        </w:rPr>
        <w:t xml:space="preserve">he petunia variety, ‘Tiny </w:t>
      </w:r>
      <w:proofErr w:type="spellStart"/>
      <w:r w:rsidR="00B77125">
        <w:rPr>
          <w:color w:val="595959" w:themeColor="text2" w:themeTint="A6"/>
        </w:rPr>
        <w:t>Tunia</w:t>
      </w:r>
      <w:proofErr w:type="spellEnd"/>
      <w:r w:rsidR="00B77125">
        <w:rPr>
          <w:color w:val="595959" w:themeColor="text2" w:themeTint="A6"/>
        </w:rPr>
        <w:t xml:space="preserve"> Violet Ice’ </w:t>
      </w:r>
      <w:r w:rsidR="00FA5C9F">
        <w:rPr>
          <w:color w:val="595959" w:themeColor="text2" w:themeTint="A6"/>
        </w:rPr>
        <w:t xml:space="preserve">flowered </w:t>
      </w:r>
      <w:r w:rsidR="00A74CCD">
        <w:rPr>
          <w:color w:val="595959" w:themeColor="text2" w:themeTint="A6"/>
        </w:rPr>
        <w:t xml:space="preserve">21 days earlier when </w:t>
      </w:r>
      <w:r w:rsidR="0012657C">
        <w:rPr>
          <w:color w:val="595959" w:themeColor="text2" w:themeTint="A6"/>
        </w:rPr>
        <w:t>the</w:t>
      </w:r>
      <w:r w:rsidR="008D0811">
        <w:rPr>
          <w:color w:val="595959" w:themeColor="text2" w:themeTint="A6"/>
        </w:rPr>
        <w:t xml:space="preserve"> 16-day</w:t>
      </w:r>
      <w:r w:rsidR="0012657C">
        <w:rPr>
          <w:color w:val="595959" w:themeColor="text2" w:themeTint="A6"/>
        </w:rPr>
        <w:t xml:space="preserve"> propagation </w:t>
      </w:r>
      <w:r w:rsidR="00B12DD5">
        <w:rPr>
          <w:color w:val="595959" w:themeColor="text2" w:themeTint="A6"/>
        </w:rPr>
        <w:t xml:space="preserve">phase </w:t>
      </w:r>
      <w:r w:rsidR="0012657C">
        <w:rPr>
          <w:color w:val="595959" w:themeColor="text2" w:themeTint="A6"/>
        </w:rPr>
        <w:t>DLI increased from 1.4 to 10.7 mo</w:t>
      </w:r>
      <w:r w:rsidR="0012657C" w:rsidRPr="004C5229">
        <w:rPr>
          <w:rFonts w:cstheme="minorHAnsi"/>
          <w:color w:val="595959" w:themeColor="text2" w:themeTint="A6"/>
        </w:rPr>
        <w:t>ls*m</w:t>
      </w:r>
      <w:r w:rsidR="0012657C" w:rsidRPr="004C5229">
        <w:rPr>
          <w:rFonts w:cstheme="minorHAnsi"/>
          <w:color w:val="595959" w:themeColor="text2" w:themeTint="A6"/>
          <w:vertAlign w:val="superscript"/>
        </w:rPr>
        <w:t>-2</w:t>
      </w:r>
      <w:r w:rsidR="0012657C" w:rsidRPr="004C5229">
        <w:rPr>
          <w:rFonts w:cstheme="minorHAnsi"/>
          <w:color w:val="595959" w:themeColor="text2" w:themeTint="A6"/>
        </w:rPr>
        <w:t>*d</w:t>
      </w:r>
      <w:r w:rsidR="008D0811" w:rsidRPr="004C5229">
        <w:rPr>
          <w:rFonts w:cstheme="minorHAnsi"/>
          <w:color w:val="595959" w:themeColor="text2" w:themeTint="A6"/>
          <w:vertAlign w:val="superscript"/>
        </w:rPr>
        <w:t>-1</w:t>
      </w:r>
      <w:r w:rsidR="00092BC1" w:rsidRPr="004C5229">
        <w:rPr>
          <w:rFonts w:cstheme="minorHAnsi"/>
          <w:color w:val="595959" w:themeColor="text2" w:themeTint="A6"/>
        </w:rPr>
        <w:t xml:space="preserve">. </w:t>
      </w:r>
      <w:r w:rsidR="00BF4828">
        <w:rPr>
          <w:rFonts w:cstheme="minorHAnsi"/>
          <w:color w:val="595959" w:themeColor="text2" w:themeTint="A6"/>
        </w:rPr>
        <w:t xml:space="preserve">The </w:t>
      </w:r>
      <w:r w:rsidR="00801E0A" w:rsidRPr="004C5229">
        <w:rPr>
          <w:rFonts w:cstheme="minorHAnsi"/>
          <w:color w:val="595959" w:themeColor="text2" w:themeTint="A6"/>
        </w:rPr>
        <w:t>propagation DLI</w:t>
      </w:r>
      <w:r w:rsidR="00BF4828">
        <w:rPr>
          <w:rFonts w:cstheme="minorHAnsi"/>
          <w:color w:val="595959" w:themeColor="text2" w:themeTint="A6"/>
        </w:rPr>
        <w:t xml:space="preserve"> promoted early flowering</w:t>
      </w:r>
      <w:r w:rsidR="00801E0A" w:rsidRPr="004C5229">
        <w:rPr>
          <w:rFonts w:cstheme="minorHAnsi"/>
          <w:color w:val="595959" w:themeColor="text2" w:themeTint="A6"/>
        </w:rPr>
        <w:t xml:space="preserve">, </w:t>
      </w:r>
      <w:r w:rsidR="000D2FCE">
        <w:rPr>
          <w:rFonts w:cstheme="minorHAnsi"/>
          <w:color w:val="595959" w:themeColor="text2" w:themeTint="A6"/>
        </w:rPr>
        <w:t>and this flowering</w:t>
      </w:r>
      <w:r w:rsidR="00BF6E28">
        <w:rPr>
          <w:rFonts w:cstheme="minorHAnsi"/>
          <w:color w:val="595959" w:themeColor="text2" w:themeTint="A6"/>
        </w:rPr>
        <w:t xml:space="preserve"> did not depend on </w:t>
      </w:r>
      <w:r w:rsidR="001C6612" w:rsidRPr="004C5229">
        <w:rPr>
          <w:rFonts w:cstheme="minorHAnsi"/>
          <w:color w:val="595959" w:themeColor="text2" w:themeTint="A6"/>
        </w:rPr>
        <w:t>the DLI during the production phase</w:t>
      </w:r>
      <w:r w:rsidR="00390265" w:rsidRPr="004C5229">
        <w:rPr>
          <w:rFonts w:cstheme="minorHAnsi"/>
          <w:color w:val="595959" w:themeColor="text2" w:themeTint="A6"/>
        </w:rPr>
        <w:t xml:space="preserve"> (Lopez and Runkle, 2008)</w:t>
      </w:r>
      <w:r w:rsidR="001C6612" w:rsidRPr="004C5229">
        <w:rPr>
          <w:rFonts w:cstheme="minorHAnsi"/>
          <w:color w:val="595959" w:themeColor="text2" w:themeTint="A6"/>
        </w:rPr>
        <w:t>.</w:t>
      </w:r>
      <w:r w:rsidR="001E5409" w:rsidRPr="004C5229">
        <w:rPr>
          <w:rFonts w:cstheme="minorHAnsi"/>
          <w:color w:val="595959" w:themeColor="text2" w:themeTint="A6"/>
        </w:rPr>
        <w:t xml:space="preserve"> </w:t>
      </w:r>
      <w:proofErr w:type="spellStart"/>
      <w:r w:rsidR="00A11C13" w:rsidRPr="004C5229">
        <w:rPr>
          <w:rFonts w:cstheme="minorHAnsi"/>
          <w:color w:val="595959" w:themeColor="text2" w:themeTint="A6"/>
        </w:rPr>
        <w:t>Johkan</w:t>
      </w:r>
      <w:proofErr w:type="spellEnd"/>
      <w:r w:rsidR="00A11C13" w:rsidRPr="004C5229">
        <w:rPr>
          <w:rFonts w:cstheme="minorHAnsi"/>
          <w:color w:val="595959" w:themeColor="text2" w:themeTint="A6"/>
        </w:rPr>
        <w:t xml:space="preserve"> et al. (2010)</w:t>
      </w:r>
      <w:r w:rsidR="00276DE0" w:rsidRPr="004C5229">
        <w:rPr>
          <w:rFonts w:cstheme="minorHAnsi"/>
          <w:color w:val="595959" w:themeColor="text2" w:themeTint="A6"/>
        </w:rPr>
        <w:t xml:space="preserve"> </w:t>
      </w:r>
      <w:r w:rsidR="00DC1B85" w:rsidRPr="004C5229">
        <w:rPr>
          <w:rFonts w:cstheme="minorHAnsi"/>
          <w:color w:val="595959" w:themeColor="text2" w:themeTint="A6"/>
        </w:rPr>
        <w:t xml:space="preserve">found that </w:t>
      </w:r>
      <w:r w:rsidR="00BF6E28">
        <w:rPr>
          <w:rFonts w:cstheme="minorHAnsi"/>
          <w:color w:val="595959" w:themeColor="text2" w:themeTint="A6"/>
        </w:rPr>
        <w:t xml:space="preserve">at harvest </w:t>
      </w:r>
      <w:r w:rsidR="00DC1B85" w:rsidRPr="004C5229">
        <w:rPr>
          <w:rFonts w:cstheme="minorHAnsi"/>
          <w:color w:val="595959" w:themeColor="text2" w:themeTint="A6"/>
        </w:rPr>
        <w:t>the quality of ligh</w:t>
      </w:r>
      <w:r w:rsidR="00334FF3" w:rsidRPr="004C5229">
        <w:rPr>
          <w:rFonts w:cstheme="minorHAnsi"/>
          <w:color w:val="595959" w:themeColor="text2" w:themeTint="A6"/>
        </w:rPr>
        <w:t xml:space="preserve">t during 17-days of propagation </w:t>
      </w:r>
      <w:r w:rsidR="00276DE0" w:rsidRPr="004C5229">
        <w:rPr>
          <w:rFonts w:cstheme="minorHAnsi"/>
          <w:color w:val="595959" w:themeColor="text2" w:themeTint="A6"/>
        </w:rPr>
        <w:t>modified</w:t>
      </w:r>
      <w:r w:rsidR="004C5229" w:rsidRPr="004C5229">
        <w:rPr>
          <w:rFonts w:cstheme="minorHAnsi"/>
          <w:color w:val="595959" w:themeColor="text2" w:themeTint="A6"/>
        </w:rPr>
        <w:t xml:space="preserve"> </w:t>
      </w:r>
      <w:r w:rsidR="004C5229" w:rsidRPr="004C5229">
        <w:rPr>
          <w:rFonts w:cstheme="minorHAnsi"/>
          <w:i/>
          <w:color w:val="595959" w:themeColor="text2" w:themeTint="A6"/>
        </w:rPr>
        <w:t>L</w:t>
      </w:r>
      <w:r w:rsidR="00DD0F15">
        <w:rPr>
          <w:rFonts w:cstheme="minorHAnsi"/>
          <w:i/>
          <w:color w:val="595959" w:themeColor="text2" w:themeTint="A6"/>
        </w:rPr>
        <w:t>.</w:t>
      </w:r>
      <w:r w:rsidR="004C5229" w:rsidRPr="004C5229">
        <w:rPr>
          <w:rFonts w:cstheme="minorHAnsi"/>
          <w:i/>
          <w:color w:val="595959" w:themeColor="text2" w:themeTint="A6"/>
        </w:rPr>
        <w:t xml:space="preserve"> sativa</w:t>
      </w:r>
      <w:r w:rsidR="004C5229" w:rsidRPr="004C5229">
        <w:rPr>
          <w:rFonts w:cstheme="minorHAnsi"/>
          <w:color w:val="595959" w:themeColor="text2" w:themeTint="A6"/>
        </w:rPr>
        <w:t xml:space="preserve"> </w:t>
      </w:r>
      <w:r w:rsidR="004C5229">
        <w:rPr>
          <w:rFonts w:cstheme="minorHAnsi"/>
          <w:color w:val="595959" w:themeColor="text2" w:themeTint="A6"/>
        </w:rPr>
        <w:t>‘</w:t>
      </w:r>
      <w:proofErr w:type="spellStart"/>
      <w:r w:rsidR="004C5229" w:rsidRPr="004C5229">
        <w:rPr>
          <w:rFonts w:cstheme="minorHAnsi"/>
          <w:color w:val="595959" w:themeColor="text2" w:themeTint="A6"/>
        </w:rPr>
        <w:t>Banchu</w:t>
      </w:r>
      <w:proofErr w:type="spellEnd"/>
      <w:r w:rsidR="004C5229" w:rsidRPr="004C5229">
        <w:rPr>
          <w:rFonts w:cstheme="minorHAnsi"/>
          <w:color w:val="595959" w:themeColor="text2" w:themeTint="A6"/>
        </w:rPr>
        <w:t xml:space="preserve"> Red Fire</w:t>
      </w:r>
      <w:r w:rsidR="004C5229">
        <w:rPr>
          <w:rFonts w:cstheme="minorHAnsi"/>
          <w:color w:val="595959" w:themeColor="text2" w:themeTint="A6"/>
        </w:rPr>
        <w:t>’</w:t>
      </w:r>
      <w:r w:rsidR="00F61B20">
        <w:rPr>
          <w:rFonts w:cstheme="minorHAnsi"/>
          <w:color w:val="595959" w:themeColor="text2" w:themeTint="A6"/>
        </w:rPr>
        <w:t xml:space="preserve"> </w:t>
      </w:r>
      <w:r w:rsidR="002B4364">
        <w:rPr>
          <w:rFonts w:cstheme="minorHAnsi"/>
          <w:color w:val="595959" w:themeColor="text2" w:themeTint="A6"/>
        </w:rPr>
        <w:t>growth parameters, carotenoid</w:t>
      </w:r>
      <w:r w:rsidR="00BF6E28">
        <w:rPr>
          <w:rFonts w:cstheme="minorHAnsi"/>
          <w:color w:val="595959" w:themeColor="text2" w:themeTint="A6"/>
        </w:rPr>
        <w:t>,</w:t>
      </w:r>
      <w:r w:rsidR="002B4364">
        <w:rPr>
          <w:rFonts w:cstheme="minorHAnsi"/>
          <w:color w:val="595959" w:themeColor="text2" w:themeTint="A6"/>
        </w:rPr>
        <w:t xml:space="preserve"> and chlorophyll content</w:t>
      </w:r>
      <w:r w:rsidR="00DD0F15">
        <w:rPr>
          <w:rFonts w:cstheme="minorHAnsi"/>
          <w:color w:val="595959" w:themeColor="text2" w:themeTint="A6"/>
        </w:rPr>
        <w:t xml:space="preserve">. </w:t>
      </w:r>
      <w:r w:rsidR="002E42A8" w:rsidRPr="004C5229">
        <w:rPr>
          <w:rFonts w:cstheme="minorHAnsi"/>
          <w:color w:val="595959" w:themeColor="text2" w:themeTint="A6"/>
        </w:rPr>
        <w:t>We hypothesize tha</w:t>
      </w:r>
      <w:r w:rsidR="00BA048B" w:rsidRPr="004C5229">
        <w:rPr>
          <w:rFonts w:cstheme="minorHAnsi"/>
          <w:color w:val="595959" w:themeColor="text2" w:themeTint="A6"/>
        </w:rPr>
        <w:t xml:space="preserve">t the </w:t>
      </w:r>
      <w:r w:rsidR="00BA048B">
        <w:rPr>
          <w:color w:val="595959" w:themeColor="text2" w:themeTint="A6"/>
        </w:rPr>
        <w:t xml:space="preserve">propagation photoperiod substantially influences </w:t>
      </w:r>
      <w:r w:rsidR="00BE4567">
        <w:rPr>
          <w:color w:val="595959" w:themeColor="text2" w:themeTint="A6"/>
        </w:rPr>
        <w:t>future plant growth and may be</w:t>
      </w:r>
      <w:r w:rsidR="00390265">
        <w:rPr>
          <w:color w:val="595959" w:themeColor="text2" w:themeTint="A6"/>
        </w:rPr>
        <w:t xml:space="preserve"> </w:t>
      </w:r>
      <w:r w:rsidR="00A9174C">
        <w:rPr>
          <w:color w:val="595959" w:themeColor="text2" w:themeTint="A6"/>
        </w:rPr>
        <w:t>a</w:t>
      </w:r>
      <w:r w:rsidR="00390265">
        <w:rPr>
          <w:color w:val="595959" w:themeColor="text2" w:themeTint="A6"/>
        </w:rPr>
        <w:t xml:space="preserve"> critical component of</w:t>
      </w:r>
      <w:r w:rsidR="00BE4567">
        <w:rPr>
          <w:color w:val="595959" w:themeColor="text2" w:themeTint="A6"/>
        </w:rPr>
        <w:t xml:space="preserve"> the high-yield photoperiod effect</w:t>
      </w:r>
      <w:r w:rsidR="00B24EBE">
        <w:rPr>
          <w:color w:val="595959" w:themeColor="text2" w:themeTint="A6"/>
        </w:rPr>
        <w:t xml:space="preserve">. </w:t>
      </w:r>
      <w:r w:rsidR="00607978">
        <w:rPr>
          <w:color w:val="595959" w:themeColor="text2" w:themeTint="A6"/>
        </w:rPr>
        <w:t xml:space="preserve">We predict that </w:t>
      </w:r>
      <w:r w:rsidR="00B8526D">
        <w:rPr>
          <w:color w:val="595959" w:themeColor="text2" w:themeTint="A6"/>
        </w:rPr>
        <w:t xml:space="preserve">as the propagation photoperiod increases from </w:t>
      </w:r>
      <w:r w:rsidR="00DC49B3">
        <w:rPr>
          <w:color w:val="595959" w:themeColor="text2" w:themeTint="A6"/>
        </w:rPr>
        <w:t>1</w:t>
      </w:r>
      <w:r w:rsidR="00D65321">
        <w:rPr>
          <w:color w:val="595959" w:themeColor="text2" w:themeTint="A6"/>
        </w:rPr>
        <w:t>5</w:t>
      </w:r>
      <w:r w:rsidR="00B8526D">
        <w:rPr>
          <w:color w:val="595959" w:themeColor="text2" w:themeTint="A6"/>
        </w:rPr>
        <w:t xml:space="preserve"> to 2</w:t>
      </w:r>
      <w:r w:rsidR="00D65321">
        <w:rPr>
          <w:color w:val="595959" w:themeColor="text2" w:themeTint="A6"/>
        </w:rPr>
        <w:t>1</w:t>
      </w:r>
      <w:r w:rsidR="00B8526D">
        <w:rPr>
          <w:color w:val="595959" w:themeColor="text2" w:themeTint="A6"/>
        </w:rPr>
        <w:t xml:space="preserve"> hours</w:t>
      </w:r>
      <w:r w:rsidR="009772C4">
        <w:rPr>
          <w:color w:val="595959" w:themeColor="text2" w:themeTint="A6"/>
        </w:rPr>
        <w:t>, time-to-harvestable</w:t>
      </w:r>
      <w:r w:rsidR="00CC7561">
        <w:rPr>
          <w:color w:val="595959" w:themeColor="text2" w:themeTint="A6"/>
        </w:rPr>
        <w:t xml:space="preserve"> lettuce</w:t>
      </w:r>
      <w:r w:rsidR="009772C4">
        <w:rPr>
          <w:color w:val="595959" w:themeColor="text2" w:themeTint="A6"/>
        </w:rPr>
        <w:t xml:space="preserve"> size</w:t>
      </w:r>
      <w:r w:rsidR="00CC7561">
        <w:rPr>
          <w:color w:val="595959" w:themeColor="text2" w:themeTint="A6"/>
        </w:rPr>
        <w:t xml:space="preserve"> </w:t>
      </w:r>
      <w:r w:rsidR="00CC7561">
        <w:rPr>
          <w:color w:val="595959" w:themeColor="text2" w:themeTint="A6"/>
        </w:rPr>
        <w:lastRenderedPageBreak/>
        <w:t>(150-200 grams)</w:t>
      </w:r>
      <w:r w:rsidR="009772C4">
        <w:rPr>
          <w:color w:val="595959" w:themeColor="text2" w:themeTint="A6"/>
        </w:rPr>
        <w:t xml:space="preserve"> </w:t>
      </w:r>
      <w:r w:rsidR="00390265">
        <w:rPr>
          <w:color w:val="595959" w:themeColor="text2" w:themeTint="A6"/>
        </w:rPr>
        <w:t>will decreas</w:t>
      </w:r>
      <w:r w:rsidR="00315FF3">
        <w:rPr>
          <w:color w:val="595959" w:themeColor="text2" w:themeTint="A6"/>
        </w:rPr>
        <w:t>e, even when</w:t>
      </w:r>
      <w:r w:rsidR="00E94834">
        <w:rPr>
          <w:color w:val="595959" w:themeColor="text2" w:themeTint="A6"/>
        </w:rPr>
        <w:t xml:space="preserve"> lettuce plants experience the same DLI and photoperiod during the production phase.</w:t>
      </w:r>
      <w:r w:rsidR="00CC7561">
        <w:rPr>
          <w:color w:val="595959" w:themeColor="text2" w:themeTint="A6"/>
        </w:rPr>
        <w:t xml:space="preserve"> </w:t>
      </w:r>
      <w:r w:rsidR="00315FF3">
        <w:rPr>
          <w:color w:val="595959" w:themeColor="text2" w:themeTint="A6"/>
        </w:rPr>
        <w:t xml:space="preserve"> </w:t>
      </w:r>
      <w:r w:rsidR="00A2317B">
        <w:rPr>
          <w:color w:val="595959" w:themeColor="text2" w:themeTint="A6"/>
        </w:rPr>
        <w:t xml:space="preserve"> </w:t>
      </w:r>
      <w:r w:rsidR="001201D2">
        <w:rPr>
          <w:color w:val="595959" w:themeColor="text2" w:themeTint="A6"/>
        </w:rPr>
        <w:t xml:space="preserve"> </w:t>
      </w:r>
      <w:r w:rsidR="00686DD3">
        <w:rPr>
          <w:color w:val="595959" w:themeColor="text2" w:themeTint="A6"/>
        </w:rPr>
        <w:t xml:space="preserve"> </w:t>
      </w:r>
      <w:r w:rsidR="00855869">
        <w:rPr>
          <w:color w:val="595959" w:themeColor="text2" w:themeTint="A6"/>
        </w:rPr>
        <w:t xml:space="preserve"> </w:t>
      </w:r>
      <w:r w:rsidR="002E35B5">
        <w:rPr>
          <w:color w:val="595959" w:themeColor="text2" w:themeTint="A6"/>
        </w:rPr>
        <w:t xml:space="preserve"> </w:t>
      </w:r>
      <w:r w:rsidR="002C39D5">
        <w:rPr>
          <w:color w:val="595959" w:themeColor="text2" w:themeTint="A6"/>
        </w:rPr>
        <w:t xml:space="preserve"> </w:t>
      </w:r>
      <w:r w:rsidR="00B5749C">
        <w:rPr>
          <w:color w:val="595959" w:themeColor="text2" w:themeTint="A6"/>
        </w:rPr>
        <w:t xml:space="preserve"> </w:t>
      </w:r>
      <w:r w:rsidR="00ED2BF3">
        <w:rPr>
          <w:color w:val="595959" w:themeColor="text2" w:themeTint="A6"/>
        </w:rPr>
        <w:t xml:space="preserve"> </w:t>
      </w:r>
      <w:r w:rsidR="00E33AB2">
        <w:rPr>
          <w:color w:val="595959" w:themeColor="text2" w:themeTint="A6"/>
        </w:rPr>
        <w:t xml:space="preserve"> </w:t>
      </w:r>
    </w:p>
    <w:p w14:paraId="6FA8A973" w14:textId="77777777" w:rsidR="00904092" w:rsidRPr="00904092" w:rsidRDefault="00904092" w:rsidP="00904092"/>
    <w:p w14:paraId="1FE7E92C" w14:textId="18EB7D53" w:rsidR="0087188D" w:rsidRDefault="0087188D" w:rsidP="0087188D">
      <w:pPr>
        <w:pStyle w:val="Heading2"/>
      </w:pPr>
      <w:r>
        <w:t>Objective List</w:t>
      </w:r>
    </w:p>
    <w:p w14:paraId="49046F75" w14:textId="23A8DDF3" w:rsidR="00463879" w:rsidRDefault="0040442E" w:rsidP="00E30B4D">
      <w:pPr>
        <w:pStyle w:val="ListParagraph"/>
        <w:numPr>
          <w:ilvl w:val="0"/>
          <w:numId w:val="3"/>
        </w:numPr>
        <w:rPr>
          <w:color w:val="595959" w:themeColor="text2" w:themeTint="A6"/>
        </w:rPr>
      </w:pPr>
      <w:r>
        <w:rPr>
          <w:color w:val="595959" w:themeColor="text2" w:themeTint="A6"/>
        </w:rPr>
        <w:t xml:space="preserve">To determine </w:t>
      </w:r>
      <w:r w:rsidR="00B50D22">
        <w:rPr>
          <w:color w:val="595959" w:themeColor="text2" w:themeTint="A6"/>
        </w:rPr>
        <w:t xml:space="preserve">if </w:t>
      </w:r>
      <w:r w:rsidR="00AD7DD4">
        <w:rPr>
          <w:color w:val="595959" w:themeColor="text2" w:themeTint="A6"/>
        </w:rPr>
        <w:t xml:space="preserve">extending the propagation photoperiod will enhance </w:t>
      </w:r>
      <w:proofErr w:type="spellStart"/>
      <w:r w:rsidR="00B50D22">
        <w:rPr>
          <w:i/>
          <w:color w:val="595959" w:themeColor="text2" w:themeTint="A6"/>
        </w:rPr>
        <w:t>Lactuca</w:t>
      </w:r>
      <w:proofErr w:type="spellEnd"/>
      <w:r w:rsidR="00B50D22">
        <w:rPr>
          <w:i/>
          <w:color w:val="595959" w:themeColor="text2" w:themeTint="A6"/>
        </w:rPr>
        <w:t xml:space="preserve"> sativa </w:t>
      </w:r>
      <w:r w:rsidR="00B50D22">
        <w:rPr>
          <w:color w:val="595959" w:themeColor="text2" w:themeTint="A6"/>
        </w:rPr>
        <w:t xml:space="preserve">‘Cherokee’ </w:t>
      </w:r>
      <w:r w:rsidR="00AD7DD4">
        <w:rPr>
          <w:color w:val="595959" w:themeColor="text2" w:themeTint="A6"/>
        </w:rPr>
        <w:t>growth</w:t>
      </w:r>
      <w:r w:rsidR="00450FB3">
        <w:rPr>
          <w:color w:val="595959" w:themeColor="text2" w:themeTint="A6"/>
        </w:rPr>
        <w:t xml:space="preserve"> at the transplant stage </w:t>
      </w:r>
    </w:p>
    <w:p w14:paraId="2057895F" w14:textId="63B8FDCD" w:rsidR="0016556D" w:rsidRPr="0016556D" w:rsidRDefault="0016556D" w:rsidP="0016556D">
      <w:pPr>
        <w:pStyle w:val="ListParagraph"/>
        <w:numPr>
          <w:ilvl w:val="0"/>
          <w:numId w:val="3"/>
        </w:numPr>
        <w:rPr>
          <w:color w:val="595959" w:themeColor="text2" w:themeTint="A6"/>
        </w:rPr>
      </w:pPr>
      <w:r>
        <w:rPr>
          <w:color w:val="595959" w:themeColor="text2" w:themeTint="A6"/>
        </w:rPr>
        <w:t>To determine if the high-yield photoperiod occurs when lettuces remain below their respective sole-source lighting treatments for 21-days after propagation</w:t>
      </w:r>
    </w:p>
    <w:p w14:paraId="66918294" w14:textId="2B116593" w:rsidR="00B50D22" w:rsidRDefault="00463879" w:rsidP="00E30B4D">
      <w:pPr>
        <w:pStyle w:val="ListParagraph"/>
        <w:numPr>
          <w:ilvl w:val="0"/>
          <w:numId w:val="3"/>
        </w:numPr>
        <w:rPr>
          <w:color w:val="595959" w:themeColor="text2" w:themeTint="A6"/>
        </w:rPr>
      </w:pPr>
      <w:r>
        <w:rPr>
          <w:color w:val="595959" w:themeColor="text2" w:themeTint="A6"/>
        </w:rPr>
        <w:t>To determine</w:t>
      </w:r>
      <w:r w:rsidR="00E80F71">
        <w:rPr>
          <w:color w:val="595959" w:themeColor="text2" w:themeTint="A6"/>
        </w:rPr>
        <w:t xml:space="preserve"> i</w:t>
      </w:r>
      <w:r w:rsidR="00FD1BBF">
        <w:rPr>
          <w:color w:val="595959" w:themeColor="text2" w:themeTint="A6"/>
        </w:rPr>
        <w:t>f</w:t>
      </w:r>
      <w:r w:rsidR="00E80F71">
        <w:rPr>
          <w:color w:val="595959" w:themeColor="text2" w:themeTint="A6"/>
        </w:rPr>
        <w:t xml:space="preserve"> after transplanting </w:t>
      </w:r>
      <w:r w:rsidR="00C46303">
        <w:rPr>
          <w:color w:val="595959" w:themeColor="text2" w:themeTint="A6"/>
        </w:rPr>
        <w:t xml:space="preserve">‘Cherokee’ </w:t>
      </w:r>
      <w:r w:rsidR="00E80F71">
        <w:rPr>
          <w:color w:val="595959" w:themeColor="text2" w:themeTint="A6"/>
        </w:rPr>
        <w:t xml:space="preserve">lettuces from grow tents into a </w:t>
      </w:r>
      <w:proofErr w:type="spellStart"/>
      <w:r w:rsidR="00E80F71">
        <w:rPr>
          <w:color w:val="595959" w:themeColor="text2" w:themeTint="A6"/>
        </w:rPr>
        <w:t>hoophouse</w:t>
      </w:r>
      <w:proofErr w:type="spellEnd"/>
      <w:r w:rsidR="00CC7675">
        <w:rPr>
          <w:color w:val="595959" w:themeColor="text2" w:themeTint="A6"/>
        </w:rPr>
        <w:t>, the propagation photoperiod will affect</w:t>
      </w:r>
      <w:r w:rsidR="00450FB3">
        <w:rPr>
          <w:color w:val="595959" w:themeColor="text2" w:themeTint="A6"/>
        </w:rPr>
        <w:t xml:space="preserve"> marketable weight</w:t>
      </w:r>
      <w:r w:rsidR="00CC7675">
        <w:rPr>
          <w:color w:val="595959" w:themeColor="text2" w:themeTint="A6"/>
        </w:rPr>
        <w:t xml:space="preserve"> even when the photoperiod</w:t>
      </w:r>
      <w:r w:rsidR="0007013C">
        <w:rPr>
          <w:color w:val="595959" w:themeColor="text2" w:themeTint="A6"/>
        </w:rPr>
        <w:t xml:space="preserve"> during the production phase (within the</w:t>
      </w:r>
      <w:r w:rsidR="00CC7675">
        <w:rPr>
          <w:color w:val="595959" w:themeColor="text2" w:themeTint="A6"/>
        </w:rPr>
        <w:t xml:space="preserve"> </w:t>
      </w:r>
      <w:proofErr w:type="spellStart"/>
      <w:r w:rsidR="00CC7675">
        <w:rPr>
          <w:color w:val="595959" w:themeColor="text2" w:themeTint="A6"/>
        </w:rPr>
        <w:t>hoophouse</w:t>
      </w:r>
      <w:proofErr w:type="spellEnd"/>
      <w:r w:rsidR="0007013C">
        <w:rPr>
          <w:color w:val="595959" w:themeColor="text2" w:themeTint="A6"/>
        </w:rPr>
        <w:t>)</w:t>
      </w:r>
      <w:r w:rsidR="00CC7675">
        <w:rPr>
          <w:color w:val="595959" w:themeColor="text2" w:themeTint="A6"/>
        </w:rPr>
        <w:t xml:space="preserve"> remains the same</w:t>
      </w:r>
    </w:p>
    <w:p w14:paraId="163743A4" w14:textId="484D2827" w:rsidR="0087188D" w:rsidRDefault="602B126F" w:rsidP="602B126F">
      <w:pPr>
        <w:pStyle w:val="Heading2"/>
      </w:pPr>
      <w:r>
        <w:t>Treatments</w:t>
      </w:r>
    </w:p>
    <w:p w14:paraId="46AE4392" w14:textId="31150CCC" w:rsidR="00C946FE" w:rsidRDefault="00737954" w:rsidP="00183314">
      <w:pPr>
        <w:rPr>
          <w:color w:val="595959" w:themeColor="text2" w:themeTint="A6"/>
        </w:rPr>
      </w:pPr>
      <w:r>
        <w:rPr>
          <w:color w:val="595959" w:themeColor="text2" w:themeTint="A6"/>
        </w:rPr>
        <w:t>Fifteen</w:t>
      </w:r>
      <w:r w:rsidR="602B126F" w:rsidRPr="602B126F">
        <w:rPr>
          <w:color w:val="595959" w:themeColor="text2" w:themeTint="A6"/>
        </w:rPr>
        <w:t>-hour</w:t>
      </w:r>
      <w:r w:rsidR="00105313">
        <w:rPr>
          <w:color w:val="595959" w:themeColor="text2" w:themeTint="A6"/>
        </w:rPr>
        <w:t>,</w:t>
      </w:r>
      <w:r>
        <w:rPr>
          <w:color w:val="595959" w:themeColor="text2" w:themeTint="A6"/>
        </w:rPr>
        <w:t xml:space="preserve"> 18</w:t>
      </w:r>
      <w:r w:rsidR="00105313">
        <w:rPr>
          <w:color w:val="595959" w:themeColor="text2" w:themeTint="A6"/>
        </w:rPr>
        <w:t>-hour,</w:t>
      </w:r>
      <w:r w:rsidR="602B126F" w:rsidRPr="602B126F">
        <w:rPr>
          <w:color w:val="595959" w:themeColor="text2" w:themeTint="A6"/>
        </w:rPr>
        <w:t xml:space="preserve"> and 2</w:t>
      </w:r>
      <w:r>
        <w:rPr>
          <w:color w:val="595959" w:themeColor="text2" w:themeTint="A6"/>
        </w:rPr>
        <w:t>1</w:t>
      </w:r>
      <w:r w:rsidR="602B126F" w:rsidRPr="602B126F">
        <w:rPr>
          <w:color w:val="595959" w:themeColor="text2" w:themeTint="A6"/>
        </w:rPr>
        <w:t>-hour photoperiod treatment</w:t>
      </w:r>
      <w:r w:rsidR="00115B20">
        <w:rPr>
          <w:color w:val="595959" w:themeColor="text2" w:themeTint="A6"/>
        </w:rPr>
        <w:t>s</w:t>
      </w:r>
      <w:r w:rsidR="00C70F21">
        <w:rPr>
          <w:color w:val="595959" w:themeColor="text2" w:themeTint="A6"/>
        </w:rPr>
        <w:t xml:space="preserve"> (3 replicate tents)</w:t>
      </w:r>
      <w:r w:rsidR="602B126F" w:rsidRPr="602B126F">
        <w:rPr>
          <w:color w:val="595959" w:themeColor="text2" w:themeTint="A6"/>
        </w:rPr>
        <w:t>, with a DLI of 1</w:t>
      </w:r>
      <w:r w:rsidR="00D936F0">
        <w:rPr>
          <w:color w:val="595959" w:themeColor="text2" w:themeTint="A6"/>
        </w:rPr>
        <w:t>7</w:t>
      </w:r>
      <w:r w:rsidR="602B126F" w:rsidRPr="602B126F">
        <w:rPr>
          <w:color w:val="595959" w:themeColor="text2" w:themeTint="A6"/>
        </w:rPr>
        <w:t xml:space="preserve"> mol*m</w:t>
      </w:r>
      <w:r w:rsidR="602B126F" w:rsidRPr="602B126F">
        <w:rPr>
          <w:color w:val="595959" w:themeColor="text2" w:themeTint="A6"/>
          <w:vertAlign w:val="superscript"/>
        </w:rPr>
        <w:t>-2</w:t>
      </w:r>
      <w:r w:rsidR="602B126F" w:rsidRPr="602B126F">
        <w:rPr>
          <w:color w:val="595959" w:themeColor="text2" w:themeTint="A6"/>
        </w:rPr>
        <w:t>*d</w:t>
      </w:r>
      <w:r w:rsidR="602B126F" w:rsidRPr="602B126F">
        <w:rPr>
          <w:color w:val="595959" w:themeColor="text2" w:themeTint="A6"/>
          <w:vertAlign w:val="superscript"/>
        </w:rPr>
        <w:t>-1</w:t>
      </w:r>
      <w:r w:rsidR="602B126F" w:rsidRPr="602B126F">
        <w:rPr>
          <w:color w:val="595959" w:themeColor="text2" w:themeTint="A6"/>
        </w:rPr>
        <w:t xml:space="preserve">. </w:t>
      </w:r>
      <w:r w:rsidR="00856403">
        <w:rPr>
          <w:color w:val="595959" w:themeColor="text2" w:themeTint="A6"/>
        </w:rPr>
        <w:t>We</w:t>
      </w:r>
      <w:r w:rsidR="00C70F21">
        <w:rPr>
          <w:color w:val="595959" w:themeColor="text2" w:themeTint="A6"/>
        </w:rPr>
        <w:t xml:space="preserve"> will</w:t>
      </w:r>
      <w:r w:rsidR="602B126F" w:rsidRPr="602B126F">
        <w:rPr>
          <w:color w:val="595959" w:themeColor="text2" w:themeTint="A6"/>
        </w:rPr>
        <w:t xml:space="preserve"> </w:t>
      </w:r>
      <w:r w:rsidR="00D936F0">
        <w:rPr>
          <w:color w:val="595959" w:themeColor="text2" w:themeTint="A6"/>
        </w:rPr>
        <w:t>sow</w:t>
      </w:r>
      <w:r w:rsidR="008C2BCA">
        <w:rPr>
          <w:color w:val="595959" w:themeColor="text2" w:themeTint="A6"/>
        </w:rPr>
        <w:t xml:space="preserve"> 9</w:t>
      </w:r>
      <w:r w:rsidR="00856403">
        <w:rPr>
          <w:color w:val="595959" w:themeColor="text2" w:themeTint="A6"/>
        </w:rPr>
        <w:t xml:space="preserve"> </w:t>
      </w:r>
      <w:r w:rsidR="00D936F0">
        <w:rPr>
          <w:color w:val="595959" w:themeColor="text2" w:themeTint="A6"/>
        </w:rPr>
        <w:t>plug tray</w:t>
      </w:r>
      <w:r w:rsidR="008C2BCA">
        <w:rPr>
          <w:color w:val="595959" w:themeColor="text2" w:themeTint="A6"/>
        </w:rPr>
        <w:t>s</w:t>
      </w:r>
      <w:r w:rsidR="00D936F0">
        <w:rPr>
          <w:color w:val="595959" w:themeColor="text2" w:themeTint="A6"/>
        </w:rPr>
        <w:t xml:space="preserve"> (</w:t>
      </w:r>
      <w:r w:rsidR="008C2BCA">
        <w:rPr>
          <w:color w:val="595959" w:themeColor="text2" w:themeTint="A6"/>
        </w:rPr>
        <w:t>105 plugs</w:t>
      </w:r>
      <w:r w:rsidR="008045DD">
        <w:rPr>
          <w:color w:val="595959" w:themeColor="text2" w:themeTint="A6"/>
        </w:rPr>
        <w:t xml:space="preserve"> each</w:t>
      </w:r>
      <w:r w:rsidR="00D35DFD">
        <w:rPr>
          <w:color w:val="595959" w:themeColor="text2" w:themeTint="A6"/>
        </w:rPr>
        <w:t xml:space="preserve">, total seeds sowed: </w:t>
      </w:r>
      <w:r w:rsidR="0053037D">
        <w:rPr>
          <w:color w:val="595959" w:themeColor="text2" w:themeTint="A6"/>
        </w:rPr>
        <w:t>945</w:t>
      </w:r>
      <w:r w:rsidR="008C2BCA">
        <w:rPr>
          <w:color w:val="595959" w:themeColor="text2" w:themeTint="A6"/>
        </w:rPr>
        <w:t xml:space="preserve">) and place each tray in a </w:t>
      </w:r>
      <w:r w:rsidR="00C70F21">
        <w:rPr>
          <w:color w:val="595959" w:themeColor="text2" w:themeTint="A6"/>
        </w:rPr>
        <w:t>grow tent</w:t>
      </w:r>
      <w:r w:rsidR="602B126F" w:rsidRPr="602B126F">
        <w:rPr>
          <w:color w:val="595959" w:themeColor="text2" w:themeTint="A6"/>
        </w:rPr>
        <w:t xml:space="preserve">. </w:t>
      </w:r>
      <w:r w:rsidR="00C70F21">
        <w:rPr>
          <w:color w:val="595959" w:themeColor="text2" w:themeTint="A6"/>
        </w:rPr>
        <w:t>After 1</w:t>
      </w:r>
      <w:r w:rsidR="0086708E">
        <w:rPr>
          <w:color w:val="595959" w:themeColor="text2" w:themeTint="A6"/>
        </w:rPr>
        <w:t>2</w:t>
      </w:r>
      <w:r w:rsidR="00C70F21">
        <w:rPr>
          <w:color w:val="595959" w:themeColor="text2" w:themeTint="A6"/>
        </w:rPr>
        <w:t xml:space="preserve">-days of propagation, we will transplant </w:t>
      </w:r>
      <w:r w:rsidR="00540B9A">
        <w:rPr>
          <w:color w:val="595959" w:themeColor="text2" w:themeTint="A6"/>
        </w:rPr>
        <w:t>18 plants into 4-inch pots</w:t>
      </w:r>
      <w:r w:rsidR="00933DB4">
        <w:rPr>
          <w:color w:val="595959" w:themeColor="text2" w:themeTint="A6"/>
        </w:rPr>
        <w:t xml:space="preserve">, which will remain in the tent in which they germinated. </w:t>
      </w:r>
      <w:r w:rsidR="004A176E">
        <w:rPr>
          <w:color w:val="595959" w:themeColor="text2" w:themeTint="A6"/>
        </w:rPr>
        <w:t xml:space="preserve">We will transplant the remaining plants into NFT channels (closed-system) in a </w:t>
      </w:r>
      <w:proofErr w:type="spellStart"/>
      <w:r w:rsidR="004A176E">
        <w:rPr>
          <w:color w:val="595959" w:themeColor="text2" w:themeTint="A6"/>
        </w:rPr>
        <w:t>hoophouse</w:t>
      </w:r>
      <w:proofErr w:type="spellEnd"/>
      <w:r w:rsidR="004A176E">
        <w:rPr>
          <w:color w:val="595959" w:themeColor="text2" w:themeTint="A6"/>
        </w:rPr>
        <w:t>.</w:t>
      </w:r>
      <w:r w:rsidR="00933DB4">
        <w:rPr>
          <w:color w:val="595959" w:themeColor="text2" w:themeTint="A6"/>
        </w:rPr>
        <w:t xml:space="preserve"> </w:t>
      </w:r>
      <w:r w:rsidR="00290288">
        <w:rPr>
          <w:color w:val="595959" w:themeColor="text2" w:themeTint="A6"/>
        </w:rPr>
        <w:t>Twenty-one-days after transplant, w</w:t>
      </w:r>
      <w:r w:rsidR="00183314">
        <w:rPr>
          <w:color w:val="595959" w:themeColor="text2" w:themeTint="A6"/>
        </w:rPr>
        <w:t>e will harvest grow-tent plants</w:t>
      </w:r>
      <w:r w:rsidR="0053037D">
        <w:rPr>
          <w:color w:val="595959" w:themeColor="text2" w:themeTint="A6"/>
        </w:rPr>
        <w:t xml:space="preserve"> (18 per </w:t>
      </w:r>
      <w:proofErr w:type="spellStart"/>
      <w:r w:rsidR="0053037D">
        <w:rPr>
          <w:color w:val="595959" w:themeColor="text2" w:themeTint="A6"/>
        </w:rPr>
        <w:t>tent</w:t>
      </w:r>
      <w:proofErr w:type="spellEnd"/>
      <w:r w:rsidR="0053037D">
        <w:rPr>
          <w:color w:val="595959" w:themeColor="text2" w:themeTint="A6"/>
        </w:rPr>
        <w:t>)</w:t>
      </w:r>
      <w:r w:rsidR="00C17476">
        <w:rPr>
          <w:color w:val="595959" w:themeColor="text2" w:themeTint="A6"/>
        </w:rPr>
        <w:t>.</w:t>
      </w:r>
      <w:r w:rsidR="00183314">
        <w:rPr>
          <w:color w:val="595959" w:themeColor="text2" w:themeTint="A6"/>
        </w:rPr>
        <w:t xml:space="preserve"> </w:t>
      </w:r>
      <w:r w:rsidR="00C17476">
        <w:rPr>
          <w:color w:val="595959" w:themeColor="text2" w:themeTint="A6"/>
        </w:rPr>
        <w:t>We will harvest</w:t>
      </w:r>
      <w:r w:rsidR="00183314">
        <w:rPr>
          <w:color w:val="595959" w:themeColor="text2" w:themeTint="A6"/>
        </w:rPr>
        <w:t xml:space="preserve"> </w:t>
      </w:r>
      <w:proofErr w:type="spellStart"/>
      <w:r w:rsidR="00183314">
        <w:rPr>
          <w:color w:val="595959" w:themeColor="text2" w:themeTint="A6"/>
        </w:rPr>
        <w:t>hoophouse</w:t>
      </w:r>
      <w:proofErr w:type="spellEnd"/>
      <w:r w:rsidR="00183314">
        <w:rPr>
          <w:color w:val="595959" w:themeColor="text2" w:themeTint="A6"/>
        </w:rPr>
        <w:t xml:space="preserve"> plants</w:t>
      </w:r>
      <w:r w:rsidR="00602647">
        <w:rPr>
          <w:color w:val="595959" w:themeColor="text2" w:themeTint="A6"/>
        </w:rPr>
        <w:t xml:space="preserve"> weekly</w:t>
      </w:r>
      <w:r w:rsidR="001E2671">
        <w:rPr>
          <w:color w:val="595959" w:themeColor="text2" w:themeTint="A6"/>
        </w:rPr>
        <w:t xml:space="preserve"> (</w:t>
      </w:r>
      <w:r w:rsidR="0053037D">
        <w:rPr>
          <w:color w:val="595959" w:themeColor="text2" w:themeTint="A6"/>
        </w:rPr>
        <w:t>20 per treatment</w:t>
      </w:r>
      <w:r w:rsidR="006E708D">
        <w:rPr>
          <w:color w:val="595959" w:themeColor="text2" w:themeTint="A6"/>
        </w:rPr>
        <w:t xml:space="preserve">, </w:t>
      </w:r>
      <w:r w:rsidR="001E2671">
        <w:rPr>
          <w:color w:val="595959" w:themeColor="text2" w:themeTint="A6"/>
        </w:rPr>
        <w:t>starting 14-days after transplant)</w:t>
      </w:r>
      <w:r w:rsidR="00602647">
        <w:rPr>
          <w:color w:val="595959" w:themeColor="text2" w:themeTint="A6"/>
        </w:rPr>
        <w:t xml:space="preserve"> until</w:t>
      </w:r>
      <w:r w:rsidR="00183314">
        <w:rPr>
          <w:color w:val="595959" w:themeColor="text2" w:themeTint="A6"/>
        </w:rPr>
        <w:t xml:space="preserve"> </w:t>
      </w:r>
      <w:r w:rsidR="00AE58B4">
        <w:rPr>
          <w:color w:val="595959" w:themeColor="text2" w:themeTint="A6"/>
        </w:rPr>
        <w:t>they</w:t>
      </w:r>
      <w:r w:rsidR="00542EA3">
        <w:rPr>
          <w:color w:val="595959" w:themeColor="text2" w:themeTint="A6"/>
        </w:rPr>
        <w:t xml:space="preserve"> </w:t>
      </w:r>
      <w:r w:rsidR="00183314">
        <w:rPr>
          <w:color w:val="595959" w:themeColor="text2" w:themeTint="A6"/>
        </w:rPr>
        <w:t xml:space="preserve">reach a </w:t>
      </w:r>
      <w:r w:rsidR="003B336E">
        <w:rPr>
          <w:color w:val="595959" w:themeColor="text2" w:themeTint="A6"/>
        </w:rPr>
        <w:t>marketable</w:t>
      </w:r>
      <w:r w:rsidR="00183314">
        <w:rPr>
          <w:color w:val="595959" w:themeColor="text2" w:themeTint="A6"/>
        </w:rPr>
        <w:t xml:space="preserve"> weight</w:t>
      </w:r>
      <w:r w:rsidR="00542EA3">
        <w:rPr>
          <w:color w:val="595959" w:themeColor="text2" w:themeTint="A6"/>
        </w:rPr>
        <w:t xml:space="preserve"> (150-200 grams). </w:t>
      </w:r>
    </w:p>
    <w:p w14:paraId="0285AFB3" w14:textId="77777777" w:rsidR="00C946FE" w:rsidRDefault="00C946FE" w:rsidP="00183314">
      <w:pPr>
        <w:rPr>
          <w:color w:val="595959" w:themeColor="text2" w:themeTint="A6"/>
        </w:rPr>
      </w:pPr>
    </w:p>
    <w:p w14:paraId="05852F50" w14:textId="1830A7C3" w:rsidR="00970DD5" w:rsidRPr="00970DD5" w:rsidRDefault="00970DD5" w:rsidP="004B05F9">
      <w:pPr>
        <w:rPr>
          <w:rFonts w:eastAsiaTheme="minorEastAsia"/>
          <w:color w:val="595959" w:themeColor="text2" w:themeTint="A6"/>
        </w:rPr>
      </w:pPr>
      <w:r w:rsidRPr="00970DD5">
        <w:rPr>
          <w:rFonts w:eastAsiaTheme="minorEastAsia"/>
          <w:b/>
          <w:color w:val="595959" w:themeColor="text2" w:themeTint="A6"/>
        </w:rPr>
        <w:t>Table.</w:t>
      </w:r>
      <w:r w:rsidR="004B05F9">
        <w:rPr>
          <w:rFonts w:eastAsiaTheme="minorEastAsia"/>
          <w:b/>
          <w:color w:val="595959" w:themeColor="text2" w:themeTint="A6"/>
        </w:rPr>
        <w:t xml:space="preserve"> </w:t>
      </w:r>
      <w:r w:rsidR="009454A7" w:rsidRPr="009454A7">
        <w:rPr>
          <w:rFonts w:eastAsiaTheme="minorEastAsia"/>
          <w:color w:val="595959" w:themeColor="text2" w:themeTint="A6"/>
        </w:rPr>
        <w:t>Experimental treatments and number of replicates per treatment.</w:t>
      </w:r>
      <w:r>
        <w:rPr>
          <w:rFonts w:eastAsiaTheme="minorEastAsia"/>
          <w:b/>
          <w:color w:val="595959" w:themeColor="text2" w:themeTint="A6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9"/>
        <w:gridCol w:w="1280"/>
        <w:gridCol w:w="1280"/>
        <w:gridCol w:w="1284"/>
      </w:tblGrid>
      <w:tr w:rsidR="000D4FDC" w14:paraId="54F2B886" w14:textId="77777777" w:rsidTr="00DF3F89">
        <w:trPr>
          <w:trHeight w:val="876"/>
        </w:trPr>
        <w:tc>
          <w:tcPr>
            <w:tcW w:w="2839" w:type="dxa"/>
            <w:tcBorders>
              <w:top w:val="nil"/>
              <w:left w:val="nil"/>
            </w:tcBorders>
          </w:tcPr>
          <w:p w14:paraId="0FE582EA" w14:textId="77777777" w:rsidR="000D4FDC" w:rsidRDefault="000D4FDC" w:rsidP="00217F23">
            <w:pPr>
              <w:rPr>
                <w:color w:val="595959" w:themeColor="text2" w:themeTint="A6"/>
              </w:rPr>
            </w:pPr>
          </w:p>
        </w:tc>
        <w:tc>
          <w:tcPr>
            <w:tcW w:w="1280" w:type="dxa"/>
            <w:vAlign w:val="center"/>
          </w:tcPr>
          <w:p w14:paraId="2C968B6A" w14:textId="42B4415F" w:rsidR="000D4FDC" w:rsidRPr="000F35D6" w:rsidRDefault="00B8757A" w:rsidP="00DF3F89">
            <w:pPr>
              <w:spacing w:after="0"/>
              <w:jc w:val="center"/>
              <w:rPr>
                <w:b/>
                <w:color w:val="595959" w:themeColor="text2" w:themeTint="A6"/>
              </w:rPr>
            </w:pPr>
            <w:r>
              <w:rPr>
                <w:b/>
                <w:color w:val="595959" w:themeColor="text2" w:themeTint="A6"/>
              </w:rPr>
              <w:t>1</w:t>
            </w:r>
            <w:r w:rsidR="00347478">
              <w:rPr>
                <w:b/>
                <w:color w:val="595959" w:themeColor="text2" w:themeTint="A6"/>
              </w:rPr>
              <w:t>5</w:t>
            </w:r>
            <w:r w:rsidR="000D4FDC">
              <w:rPr>
                <w:b/>
                <w:color w:val="595959" w:themeColor="text2" w:themeTint="A6"/>
              </w:rPr>
              <w:t>-hour Photoperiod</w:t>
            </w:r>
          </w:p>
        </w:tc>
        <w:tc>
          <w:tcPr>
            <w:tcW w:w="1280" w:type="dxa"/>
            <w:vAlign w:val="center"/>
          </w:tcPr>
          <w:p w14:paraId="72DC15A2" w14:textId="74AA369B" w:rsidR="000D4FDC" w:rsidRPr="000F35D6" w:rsidRDefault="00347478" w:rsidP="00DF3F89">
            <w:pPr>
              <w:spacing w:after="0"/>
              <w:jc w:val="center"/>
              <w:rPr>
                <w:b/>
                <w:color w:val="595959" w:themeColor="text2" w:themeTint="A6"/>
              </w:rPr>
            </w:pPr>
            <w:r>
              <w:rPr>
                <w:b/>
                <w:color w:val="595959" w:themeColor="text2" w:themeTint="A6"/>
              </w:rPr>
              <w:t>18</w:t>
            </w:r>
            <w:r w:rsidR="000D4FDC" w:rsidRPr="000F35D6">
              <w:rPr>
                <w:b/>
                <w:color w:val="595959" w:themeColor="text2" w:themeTint="A6"/>
              </w:rPr>
              <w:t>-hour Photoperiod</w:t>
            </w:r>
          </w:p>
        </w:tc>
        <w:tc>
          <w:tcPr>
            <w:tcW w:w="1284" w:type="dxa"/>
            <w:vAlign w:val="center"/>
          </w:tcPr>
          <w:p w14:paraId="0036E4C3" w14:textId="63CCDDC1" w:rsidR="000D4FDC" w:rsidRPr="000F35D6" w:rsidRDefault="000D4FDC" w:rsidP="00DF3F89">
            <w:pPr>
              <w:spacing w:after="0"/>
              <w:jc w:val="center"/>
              <w:rPr>
                <w:b/>
                <w:color w:val="595959" w:themeColor="text2" w:themeTint="A6"/>
              </w:rPr>
            </w:pPr>
            <w:r w:rsidRPr="000F35D6">
              <w:rPr>
                <w:b/>
                <w:color w:val="595959" w:themeColor="text2" w:themeTint="A6"/>
              </w:rPr>
              <w:t>2</w:t>
            </w:r>
            <w:r w:rsidR="00347478">
              <w:rPr>
                <w:b/>
                <w:color w:val="595959" w:themeColor="text2" w:themeTint="A6"/>
              </w:rPr>
              <w:t>1</w:t>
            </w:r>
            <w:r w:rsidRPr="000F35D6">
              <w:rPr>
                <w:b/>
                <w:color w:val="595959" w:themeColor="text2" w:themeTint="A6"/>
              </w:rPr>
              <w:t>-hour Photoperiod</w:t>
            </w:r>
          </w:p>
        </w:tc>
      </w:tr>
      <w:tr w:rsidR="003B336E" w14:paraId="76AE2C70" w14:textId="77777777" w:rsidTr="00C946FE">
        <w:trPr>
          <w:trHeight w:val="334"/>
        </w:trPr>
        <w:tc>
          <w:tcPr>
            <w:tcW w:w="2839" w:type="dxa"/>
            <w:vAlign w:val="center"/>
          </w:tcPr>
          <w:p w14:paraId="77C074B6" w14:textId="00055436" w:rsidR="003B336E" w:rsidRDefault="003B336E" w:rsidP="008045DD">
            <w:pPr>
              <w:spacing w:after="0" w:line="240" w:lineRule="auto"/>
              <w:rPr>
                <w:b/>
                <w:color w:val="595959" w:themeColor="text2" w:themeTint="A6"/>
              </w:rPr>
            </w:pPr>
            <w:r>
              <w:rPr>
                <w:b/>
                <w:color w:val="595959" w:themeColor="text2" w:themeTint="A6"/>
              </w:rPr>
              <w:t>Grow Tent Propagation Harvest</w:t>
            </w:r>
          </w:p>
        </w:tc>
        <w:tc>
          <w:tcPr>
            <w:tcW w:w="1280" w:type="dxa"/>
            <w:vAlign w:val="center"/>
          </w:tcPr>
          <w:p w14:paraId="29AD5DCF" w14:textId="77777777" w:rsidR="00AE58B4" w:rsidRDefault="00AE58B4" w:rsidP="00AD3E1E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3</w:t>
            </w:r>
          </w:p>
          <w:p w14:paraId="2D4A72CA" w14:textId="2C51D7F7" w:rsidR="003B336E" w:rsidRDefault="00AE58B4" w:rsidP="00AD3E1E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(</w:t>
            </w:r>
            <w:r w:rsidR="003B336E">
              <w:rPr>
                <w:color w:val="595959" w:themeColor="text2" w:themeTint="A6"/>
              </w:rPr>
              <w:t>20</w:t>
            </w:r>
            <w:r>
              <w:rPr>
                <w:color w:val="595959" w:themeColor="text2" w:themeTint="A6"/>
              </w:rPr>
              <w:t xml:space="preserve"> plants)</w:t>
            </w:r>
          </w:p>
        </w:tc>
        <w:tc>
          <w:tcPr>
            <w:tcW w:w="1280" w:type="dxa"/>
            <w:vAlign w:val="center"/>
          </w:tcPr>
          <w:p w14:paraId="649988B7" w14:textId="711EBBE1" w:rsidR="00AE58B4" w:rsidRDefault="00AE58B4" w:rsidP="00AE58B4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3</w:t>
            </w:r>
          </w:p>
          <w:p w14:paraId="1C2285ED" w14:textId="1F88F7DC" w:rsidR="003B336E" w:rsidRDefault="00AE58B4" w:rsidP="00AE58B4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(</w:t>
            </w:r>
            <w:r w:rsidR="003B336E">
              <w:rPr>
                <w:color w:val="595959" w:themeColor="text2" w:themeTint="A6"/>
              </w:rPr>
              <w:t>20</w:t>
            </w:r>
            <w:r>
              <w:rPr>
                <w:color w:val="595959" w:themeColor="text2" w:themeTint="A6"/>
              </w:rPr>
              <w:t xml:space="preserve"> plants)</w:t>
            </w:r>
          </w:p>
        </w:tc>
        <w:tc>
          <w:tcPr>
            <w:tcW w:w="1284" w:type="dxa"/>
            <w:vAlign w:val="center"/>
          </w:tcPr>
          <w:p w14:paraId="789BDFF2" w14:textId="0EEB4938" w:rsidR="00AE58B4" w:rsidRDefault="00AE58B4" w:rsidP="00AD3E1E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3</w:t>
            </w:r>
          </w:p>
          <w:p w14:paraId="7378A711" w14:textId="4634F4B0" w:rsidR="003B336E" w:rsidRDefault="00AE58B4" w:rsidP="00AD3E1E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(</w:t>
            </w:r>
            <w:r w:rsidR="003B336E">
              <w:rPr>
                <w:color w:val="595959" w:themeColor="text2" w:themeTint="A6"/>
              </w:rPr>
              <w:t>20</w:t>
            </w:r>
            <w:r>
              <w:rPr>
                <w:color w:val="595959" w:themeColor="text2" w:themeTint="A6"/>
              </w:rPr>
              <w:t xml:space="preserve"> plants)</w:t>
            </w:r>
          </w:p>
        </w:tc>
      </w:tr>
      <w:tr w:rsidR="000D4FDC" w14:paraId="73FEB454" w14:textId="77777777" w:rsidTr="00C946FE">
        <w:trPr>
          <w:trHeight w:val="334"/>
        </w:trPr>
        <w:tc>
          <w:tcPr>
            <w:tcW w:w="2839" w:type="dxa"/>
            <w:vAlign w:val="center"/>
          </w:tcPr>
          <w:p w14:paraId="186E654E" w14:textId="77EF28E6" w:rsidR="000D4FDC" w:rsidRDefault="00447898" w:rsidP="008045DD">
            <w:pPr>
              <w:spacing w:after="0" w:line="240" w:lineRule="auto"/>
              <w:rPr>
                <w:b/>
                <w:color w:val="595959" w:themeColor="text2" w:themeTint="A6"/>
              </w:rPr>
            </w:pPr>
            <w:r>
              <w:rPr>
                <w:b/>
                <w:color w:val="595959" w:themeColor="text2" w:themeTint="A6"/>
              </w:rPr>
              <w:t xml:space="preserve">Grow Tent </w:t>
            </w:r>
            <w:r w:rsidR="003B336E">
              <w:rPr>
                <w:b/>
                <w:color w:val="595959" w:themeColor="text2" w:themeTint="A6"/>
              </w:rPr>
              <w:t xml:space="preserve">Final </w:t>
            </w:r>
            <w:r>
              <w:rPr>
                <w:b/>
                <w:color w:val="595959" w:themeColor="text2" w:themeTint="A6"/>
              </w:rPr>
              <w:t>Harvest</w:t>
            </w:r>
          </w:p>
          <w:p w14:paraId="7E9DC28C" w14:textId="056A2F47" w:rsidR="009C6212" w:rsidRPr="000F35D6" w:rsidRDefault="009C6212" w:rsidP="00AD3E1E">
            <w:pPr>
              <w:spacing w:after="0"/>
              <w:rPr>
                <w:b/>
                <w:color w:val="595959" w:themeColor="text2" w:themeTint="A6"/>
              </w:rPr>
            </w:pPr>
            <w:r>
              <w:rPr>
                <w:b/>
                <w:color w:val="595959" w:themeColor="text2" w:themeTint="A6"/>
              </w:rPr>
              <w:t>(harvest at 21-days)</w:t>
            </w:r>
          </w:p>
        </w:tc>
        <w:tc>
          <w:tcPr>
            <w:tcW w:w="1280" w:type="dxa"/>
            <w:vAlign w:val="center"/>
          </w:tcPr>
          <w:p w14:paraId="220E9FAC" w14:textId="77777777" w:rsidR="000D4FDC" w:rsidRDefault="00D65F85" w:rsidP="00AD3E1E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3</w:t>
            </w:r>
          </w:p>
          <w:p w14:paraId="41DE8716" w14:textId="66B87BA0" w:rsidR="001D22AC" w:rsidRDefault="001D22AC" w:rsidP="00AD3E1E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(54 plants)</w:t>
            </w:r>
          </w:p>
        </w:tc>
        <w:tc>
          <w:tcPr>
            <w:tcW w:w="1280" w:type="dxa"/>
            <w:vAlign w:val="center"/>
          </w:tcPr>
          <w:p w14:paraId="56BE29D9" w14:textId="77777777" w:rsidR="000D4FDC" w:rsidRDefault="00D65F85" w:rsidP="00AD3E1E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3</w:t>
            </w:r>
          </w:p>
          <w:p w14:paraId="053D633C" w14:textId="25381517" w:rsidR="001D22AC" w:rsidRDefault="001D22AC" w:rsidP="00AD3E1E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(54 plants)</w:t>
            </w:r>
          </w:p>
        </w:tc>
        <w:tc>
          <w:tcPr>
            <w:tcW w:w="1284" w:type="dxa"/>
            <w:vAlign w:val="center"/>
          </w:tcPr>
          <w:p w14:paraId="279521A5" w14:textId="77777777" w:rsidR="001D22AC" w:rsidRDefault="001D22AC" w:rsidP="00AD3E1E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 xml:space="preserve">3 </w:t>
            </w:r>
          </w:p>
          <w:p w14:paraId="1F149757" w14:textId="5C5E454A" w:rsidR="000D4FDC" w:rsidRDefault="001D22AC" w:rsidP="00AD3E1E">
            <w:pPr>
              <w:spacing w:after="0" w:line="240" w:lineRule="auto"/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(54 plants)</w:t>
            </w:r>
          </w:p>
        </w:tc>
        <w:bookmarkStart w:id="17" w:name="_GoBack"/>
        <w:bookmarkEnd w:id="17"/>
      </w:tr>
      <w:tr w:rsidR="000D4FDC" w14:paraId="78A27ED7" w14:textId="77777777" w:rsidTr="00C946FE">
        <w:trPr>
          <w:trHeight w:val="838"/>
        </w:trPr>
        <w:tc>
          <w:tcPr>
            <w:tcW w:w="2839" w:type="dxa"/>
            <w:vAlign w:val="center"/>
          </w:tcPr>
          <w:p w14:paraId="562E2DDE" w14:textId="77777777" w:rsidR="00447898" w:rsidRDefault="0072129F" w:rsidP="00AD3E1E">
            <w:pPr>
              <w:spacing w:after="0" w:line="240" w:lineRule="auto"/>
              <w:rPr>
                <w:b/>
                <w:color w:val="595959" w:themeColor="text2" w:themeTint="A6"/>
              </w:rPr>
            </w:pPr>
            <w:proofErr w:type="spellStart"/>
            <w:r w:rsidRPr="009C6212">
              <w:rPr>
                <w:b/>
                <w:color w:val="595959" w:themeColor="text2" w:themeTint="A6"/>
                <w:u w:val="double"/>
              </w:rPr>
              <w:t>Hoophouse</w:t>
            </w:r>
            <w:proofErr w:type="spellEnd"/>
            <w:r>
              <w:rPr>
                <w:b/>
                <w:color w:val="595959" w:themeColor="text2" w:themeTint="A6"/>
              </w:rPr>
              <w:t xml:space="preserve"> Harvest</w:t>
            </w:r>
          </w:p>
          <w:p w14:paraId="0D58DE8C" w14:textId="6AF15B2A" w:rsidR="000D4FDC" w:rsidRPr="000F35D6" w:rsidRDefault="00447898" w:rsidP="00AD3E1E">
            <w:pPr>
              <w:spacing w:after="0" w:line="240" w:lineRule="auto"/>
              <w:rPr>
                <w:b/>
                <w:color w:val="595959" w:themeColor="text2" w:themeTint="A6"/>
              </w:rPr>
            </w:pPr>
            <w:r>
              <w:rPr>
                <w:b/>
                <w:color w:val="595959" w:themeColor="text2" w:themeTint="A6"/>
              </w:rPr>
              <w:t xml:space="preserve">(harvest </w:t>
            </w:r>
            <w:r w:rsidR="009A0744">
              <w:rPr>
                <w:b/>
                <w:color w:val="595959" w:themeColor="text2" w:themeTint="A6"/>
              </w:rPr>
              <w:t>a 9-, 26-, and 33-days</w:t>
            </w:r>
            <w:r w:rsidR="009C6212">
              <w:rPr>
                <w:b/>
                <w:color w:val="595959" w:themeColor="text2" w:themeTint="A6"/>
              </w:rPr>
              <w:t xml:space="preserve"> after transplant)</w:t>
            </w:r>
            <w:r w:rsidR="0072129F">
              <w:rPr>
                <w:b/>
                <w:color w:val="595959" w:themeColor="text2" w:themeTint="A6"/>
              </w:rPr>
              <w:t xml:space="preserve"> </w:t>
            </w:r>
          </w:p>
        </w:tc>
        <w:tc>
          <w:tcPr>
            <w:tcW w:w="1280" w:type="dxa"/>
            <w:vAlign w:val="bottom"/>
          </w:tcPr>
          <w:p w14:paraId="4F6B9FD5" w14:textId="400F68E3" w:rsidR="000D4FDC" w:rsidRDefault="00A72A4C" w:rsidP="00AD3E1E">
            <w:pPr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18</w:t>
            </w:r>
            <w:r w:rsidR="0050623E">
              <w:rPr>
                <w:color w:val="595959" w:themeColor="text2" w:themeTint="A6"/>
              </w:rPr>
              <w:t xml:space="preserve"> plants</w:t>
            </w:r>
          </w:p>
        </w:tc>
        <w:tc>
          <w:tcPr>
            <w:tcW w:w="1280" w:type="dxa"/>
            <w:vAlign w:val="bottom"/>
          </w:tcPr>
          <w:p w14:paraId="255E6738" w14:textId="1FA96567" w:rsidR="000D4FDC" w:rsidRDefault="00A72A4C" w:rsidP="00AD3E1E">
            <w:pPr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18</w:t>
            </w:r>
            <w:r w:rsidR="0050623E">
              <w:rPr>
                <w:color w:val="595959" w:themeColor="text2" w:themeTint="A6"/>
              </w:rPr>
              <w:t xml:space="preserve"> plants</w:t>
            </w:r>
          </w:p>
        </w:tc>
        <w:tc>
          <w:tcPr>
            <w:tcW w:w="1284" w:type="dxa"/>
            <w:vAlign w:val="bottom"/>
          </w:tcPr>
          <w:p w14:paraId="31AA9853" w14:textId="51D95C74" w:rsidR="000D4FDC" w:rsidRDefault="00A72A4C" w:rsidP="00AD3E1E">
            <w:pPr>
              <w:jc w:val="center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18</w:t>
            </w:r>
            <w:r w:rsidR="0050623E">
              <w:rPr>
                <w:color w:val="595959" w:themeColor="text2" w:themeTint="A6"/>
              </w:rPr>
              <w:t xml:space="preserve"> plants</w:t>
            </w:r>
          </w:p>
        </w:tc>
      </w:tr>
    </w:tbl>
    <w:p w14:paraId="48C91218" w14:textId="77777777" w:rsidR="00022C62" w:rsidRPr="00970DD5" w:rsidRDefault="00022C62" w:rsidP="00970DD5">
      <w:pPr>
        <w:rPr>
          <w:rFonts w:eastAsiaTheme="minorEastAsia"/>
          <w:color w:val="595959" w:themeColor="text2" w:themeTint="A6"/>
        </w:rPr>
      </w:pPr>
    </w:p>
    <w:p w14:paraId="5840851E" w14:textId="5C78518A" w:rsidR="00F70753" w:rsidRDefault="59E978EC" w:rsidP="00F70753">
      <w:pPr>
        <w:pStyle w:val="Heading2"/>
      </w:pPr>
      <w:r>
        <w:t>Expected Outcome</w:t>
      </w:r>
    </w:p>
    <w:p w14:paraId="6B9F72C1" w14:textId="13867DEB" w:rsidR="003B336E" w:rsidRDefault="602B126F" w:rsidP="003461BA">
      <w:pPr>
        <w:rPr>
          <w:color w:val="595959" w:themeColor="text2" w:themeTint="A6"/>
        </w:rPr>
      </w:pPr>
      <w:r w:rsidRPr="602B126F">
        <w:rPr>
          <w:color w:val="595959" w:themeColor="text2" w:themeTint="A6"/>
        </w:rPr>
        <w:t>We predict that the response variables (dry weight (g), wet weight (g)</w:t>
      </w:r>
      <w:r w:rsidR="00C946FE">
        <w:rPr>
          <w:color w:val="595959" w:themeColor="text2" w:themeTint="A6"/>
        </w:rPr>
        <w:t>,</w:t>
      </w:r>
      <w:r w:rsidR="00C946FE" w:rsidRPr="00C946FE">
        <w:rPr>
          <w:color w:val="595959" w:themeColor="text2" w:themeTint="A6"/>
        </w:rPr>
        <w:t xml:space="preserve"> </w:t>
      </w:r>
      <w:r w:rsidR="004C22AE">
        <w:rPr>
          <w:color w:val="595959" w:themeColor="text2" w:themeTint="A6"/>
        </w:rPr>
        <w:t xml:space="preserve">and </w:t>
      </w:r>
      <w:r w:rsidR="00C946FE" w:rsidRPr="602B126F">
        <w:rPr>
          <w:color w:val="595959" w:themeColor="text2" w:themeTint="A6"/>
        </w:rPr>
        <w:t>volume (cm</w:t>
      </w:r>
      <w:r w:rsidR="00C946FE" w:rsidRPr="602B126F">
        <w:rPr>
          <w:color w:val="595959" w:themeColor="text2" w:themeTint="A6"/>
          <w:vertAlign w:val="superscript"/>
        </w:rPr>
        <w:t>3</w:t>
      </w:r>
      <w:r w:rsidR="00C946FE">
        <w:rPr>
          <w:color w:val="595959" w:themeColor="text2" w:themeTint="A6"/>
        </w:rPr>
        <w:t>)</w:t>
      </w:r>
      <w:r w:rsidRPr="602B126F">
        <w:rPr>
          <w:color w:val="595959" w:themeColor="text2" w:themeTint="A6"/>
        </w:rPr>
        <w:t xml:space="preserve">) for </w:t>
      </w:r>
      <w:r w:rsidR="001D67BB">
        <w:rPr>
          <w:i/>
          <w:color w:val="595959" w:themeColor="text2" w:themeTint="A6"/>
        </w:rPr>
        <w:t xml:space="preserve">L. </w:t>
      </w:r>
      <w:r w:rsidR="001D67BB" w:rsidRPr="001D67BB">
        <w:rPr>
          <w:i/>
          <w:color w:val="595959" w:themeColor="text2" w:themeTint="A6"/>
        </w:rPr>
        <w:t>sativa</w:t>
      </w:r>
      <w:r w:rsidR="001D67BB">
        <w:rPr>
          <w:color w:val="595959" w:themeColor="text2" w:themeTint="A6"/>
        </w:rPr>
        <w:t xml:space="preserve"> ‘</w:t>
      </w:r>
      <w:r w:rsidR="00AD3E1E">
        <w:rPr>
          <w:color w:val="595959" w:themeColor="text2" w:themeTint="A6"/>
        </w:rPr>
        <w:t>Cherokee</w:t>
      </w:r>
      <w:r w:rsidR="001D67BB">
        <w:rPr>
          <w:color w:val="595959" w:themeColor="text2" w:themeTint="A6"/>
        </w:rPr>
        <w:t xml:space="preserve">’ </w:t>
      </w:r>
      <w:r w:rsidRPr="001D67BB">
        <w:rPr>
          <w:color w:val="595959" w:themeColor="text2" w:themeTint="A6"/>
        </w:rPr>
        <w:t>will</w:t>
      </w:r>
      <w:r w:rsidRPr="602B126F">
        <w:rPr>
          <w:color w:val="595959" w:themeColor="text2" w:themeTint="A6"/>
        </w:rPr>
        <w:t xml:space="preserve"> be greate</w:t>
      </w:r>
      <w:r w:rsidR="00F9555D">
        <w:rPr>
          <w:color w:val="595959" w:themeColor="text2" w:themeTint="A6"/>
        </w:rPr>
        <w:t>st</w:t>
      </w:r>
      <w:r w:rsidRPr="602B126F">
        <w:rPr>
          <w:color w:val="595959" w:themeColor="text2" w:themeTint="A6"/>
        </w:rPr>
        <w:t xml:space="preserve"> in the 2</w:t>
      </w:r>
      <w:r w:rsidR="00CD5FD0">
        <w:rPr>
          <w:color w:val="595959" w:themeColor="text2" w:themeTint="A6"/>
        </w:rPr>
        <w:t>1</w:t>
      </w:r>
      <w:r w:rsidRPr="602B126F">
        <w:rPr>
          <w:color w:val="595959" w:themeColor="text2" w:themeTint="A6"/>
        </w:rPr>
        <w:t>-hour photoperiod treatment</w:t>
      </w:r>
      <w:r w:rsidR="00F9555D">
        <w:rPr>
          <w:color w:val="595959" w:themeColor="text2" w:themeTint="A6"/>
        </w:rPr>
        <w:t>.</w:t>
      </w:r>
    </w:p>
    <w:p w14:paraId="0DB5CC30" w14:textId="77777777" w:rsidR="00F9555D" w:rsidRDefault="00F9555D" w:rsidP="003461BA">
      <w:pPr>
        <w:rPr>
          <w:color w:val="595959" w:themeColor="text2" w:themeTint="A6"/>
        </w:rPr>
      </w:pPr>
    </w:p>
    <w:p w14:paraId="62712D41" w14:textId="13D6B317" w:rsidR="003B336E" w:rsidRDefault="003B336E" w:rsidP="003461BA">
      <w:pPr>
        <w:rPr>
          <w:color w:val="595959" w:themeColor="text2" w:themeTint="A6"/>
        </w:rPr>
      </w:pPr>
    </w:p>
    <w:p w14:paraId="2EA13A52" w14:textId="77777777" w:rsidR="008045DD" w:rsidRPr="009354F7" w:rsidRDefault="008045DD" w:rsidP="003461BA">
      <w:pPr>
        <w:rPr>
          <w:color w:val="595959" w:themeColor="text2" w:themeTint="A6"/>
        </w:rPr>
      </w:pPr>
    </w:p>
    <w:p w14:paraId="00B9FA0C" w14:textId="0ECCC188" w:rsidR="59E978EC" w:rsidRDefault="602B126F" w:rsidP="602B126F">
      <w:pPr>
        <w:pStyle w:val="Heading1"/>
        <w:numPr>
          <w:ilvl w:val="0"/>
          <w:numId w:val="0"/>
        </w:numPr>
        <w:rPr>
          <w:rStyle w:val="Heading1AccentChar"/>
        </w:rPr>
      </w:pPr>
      <w:r>
        <w:t xml:space="preserve">Trial </w:t>
      </w:r>
      <w:r w:rsidRPr="602B126F">
        <w:rPr>
          <w:rStyle w:val="Heading1AccentChar"/>
        </w:rPr>
        <w:t>Details</w:t>
      </w:r>
    </w:p>
    <w:p w14:paraId="3B7A94E8" w14:textId="3A17F571" w:rsidR="59E978EC" w:rsidRDefault="59E978EC" w:rsidP="59E978EC">
      <w:pPr>
        <w:pStyle w:val="Heading2"/>
      </w:pPr>
    </w:p>
    <w:p w14:paraId="2D72E4FE" w14:textId="6C67CA40" w:rsidR="00F70753" w:rsidRDefault="59E978EC" w:rsidP="00F70753">
      <w:pPr>
        <w:pStyle w:val="Heading2"/>
      </w:pPr>
      <w:r>
        <w:t>Plant Information</w:t>
      </w:r>
    </w:p>
    <w:p w14:paraId="2BC7C203" w14:textId="20B1A8F1" w:rsidR="00E12808" w:rsidRPr="00DA33A7" w:rsidRDefault="00E12808" w:rsidP="59E978EC">
      <w:pPr>
        <w:rPr>
          <w:color w:val="EA0095" w:themeColor="accent1"/>
        </w:rPr>
      </w:pPr>
    </w:p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1068"/>
        <w:gridCol w:w="1180"/>
        <w:gridCol w:w="1072"/>
        <w:gridCol w:w="1501"/>
        <w:gridCol w:w="1311"/>
        <w:gridCol w:w="1250"/>
        <w:gridCol w:w="1576"/>
        <w:gridCol w:w="1842"/>
      </w:tblGrid>
      <w:tr w:rsidR="004B2B56" w14:paraId="2CCCC0EE" w14:textId="77777777" w:rsidTr="00D66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96AA97C" w14:textId="77777777" w:rsidR="009D101A" w:rsidRDefault="59E978EC" w:rsidP="004738A6">
            <w:r>
              <w:t>Species</w:t>
            </w:r>
          </w:p>
        </w:tc>
        <w:tc>
          <w:tcPr>
            <w:tcW w:w="1180" w:type="dxa"/>
          </w:tcPr>
          <w:p w14:paraId="7BF4BCF4" w14:textId="77777777" w:rsidR="009D101A" w:rsidRDefault="59E978EC" w:rsidP="00473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Varieties</w:t>
            </w:r>
          </w:p>
        </w:tc>
        <w:tc>
          <w:tcPr>
            <w:tcW w:w="1072" w:type="dxa"/>
          </w:tcPr>
          <w:p w14:paraId="7701E4B5" w14:textId="77777777" w:rsidR="009D101A" w:rsidRDefault="59E978EC" w:rsidP="00473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01" w:type="dxa"/>
          </w:tcPr>
          <w:p w14:paraId="1EAFEE90" w14:textId="77777777" w:rsidR="009D101A" w:rsidRDefault="59E978EC" w:rsidP="00560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  <w:tc>
          <w:tcPr>
            <w:tcW w:w="1311" w:type="dxa"/>
          </w:tcPr>
          <w:p w14:paraId="5E5FD910" w14:textId="77777777" w:rsidR="009D101A" w:rsidRDefault="59E978EC" w:rsidP="00473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Grow Space</w:t>
            </w:r>
          </w:p>
        </w:tc>
        <w:tc>
          <w:tcPr>
            <w:tcW w:w="1250" w:type="dxa"/>
          </w:tcPr>
          <w:p w14:paraId="1E1710FC" w14:textId="77777777" w:rsidR="009D101A" w:rsidRDefault="59E978EC" w:rsidP="00346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76" w:type="dxa"/>
          </w:tcPr>
          <w:p w14:paraId="75F342AC" w14:textId="77777777" w:rsidR="009D101A" w:rsidRDefault="59E978EC" w:rsidP="00473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Spacing / Density</w:t>
            </w:r>
          </w:p>
        </w:tc>
        <w:tc>
          <w:tcPr>
            <w:tcW w:w="1842" w:type="dxa"/>
          </w:tcPr>
          <w:p w14:paraId="1051CA5B" w14:textId="77777777" w:rsidR="009D101A" w:rsidRDefault="59E978EC" w:rsidP="00473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Materials and Conditions</w:t>
            </w:r>
          </w:p>
        </w:tc>
      </w:tr>
      <w:tr w:rsidR="003F3C9C" w14:paraId="24FD6941" w14:textId="77777777" w:rsidTr="00D66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vAlign w:val="center"/>
          </w:tcPr>
          <w:p w14:paraId="196BAFEE" w14:textId="24285895" w:rsidR="003F3C9C" w:rsidRDefault="003F3C9C" w:rsidP="003F3C9C">
            <w:pPr>
              <w:jc w:val="center"/>
              <w:rPr>
                <w:rFonts w:eastAsia="Times New Roman" w:cs="Times New Roman"/>
                <w:i/>
              </w:rPr>
            </w:pPr>
            <w:proofErr w:type="spellStart"/>
            <w:r>
              <w:rPr>
                <w:rFonts w:eastAsia="Times New Roman" w:cs="Times New Roman"/>
                <w:i/>
              </w:rPr>
              <w:t>Lactuca</w:t>
            </w:r>
            <w:proofErr w:type="spellEnd"/>
            <w:r>
              <w:rPr>
                <w:rFonts w:eastAsia="Times New Roman" w:cs="Times New Roman"/>
                <w:i/>
              </w:rPr>
              <w:t xml:space="preserve"> sativa</w:t>
            </w:r>
          </w:p>
        </w:tc>
        <w:tc>
          <w:tcPr>
            <w:tcW w:w="1180" w:type="dxa"/>
            <w:vAlign w:val="center"/>
          </w:tcPr>
          <w:p w14:paraId="53490564" w14:textId="3ADB0227" w:rsidR="003F3C9C" w:rsidRDefault="003F3C9C" w:rsidP="003F3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‘Cherokee’</w:t>
            </w:r>
          </w:p>
        </w:tc>
        <w:tc>
          <w:tcPr>
            <w:tcW w:w="1072" w:type="dxa"/>
            <w:vAlign w:val="center"/>
          </w:tcPr>
          <w:p w14:paraId="3360B58E" w14:textId="5BF29FCD" w:rsidR="003F3C9C" w:rsidRDefault="002F64A6" w:rsidP="003F3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501" w:type="dxa"/>
            <w:vAlign w:val="center"/>
          </w:tcPr>
          <w:p w14:paraId="2021D577" w14:textId="11C5F1F7" w:rsidR="003F3C9C" w:rsidRDefault="002F64A6" w:rsidP="003F3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 x 15 plug tray</w:t>
            </w:r>
          </w:p>
        </w:tc>
        <w:tc>
          <w:tcPr>
            <w:tcW w:w="1311" w:type="dxa"/>
            <w:vAlign w:val="center"/>
          </w:tcPr>
          <w:p w14:paraId="5D94BCC2" w14:textId="77777777" w:rsidR="002F64A6" w:rsidRDefault="002F64A6" w:rsidP="002F64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3’ x 3’ x 6.5’</w:t>
            </w:r>
          </w:p>
          <w:p w14:paraId="4D06F7A4" w14:textId="0F0F4748" w:rsidR="003F3C9C" w:rsidRDefault="008045DD" w:rsidP="002F64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Grow Tent</w:t>
            </w:r>
          </w:p>
        </w:tc>
        <w:tc>
          <w:tcPr>
            <w:tcW w:w="1250" w:type="dxa"/>
            <w:vAlign w:val="center"/>
          </w:tcPr>
          <w:p w14:paraId="1F573E60" w14:textId="262D2476" w:rsidR="003F3C9C" w:rsidRDefault="00EB06C0" w:rsidP="003F3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Elle </w:t>
            </w:r>
            <w:r w:rsidR="00DC5E95">
              <w:rPr>
                <w:rFonts w:eastAsia="Times New Roman" w:cs="Times New Roman"/>
              </w:rPr>
              <w:t>Plug</w:t>
            </w:r>
          </w:p>
        </w:tc>
        <w:tc>
          <w:tcPr>
            <w:tcW w:w="1576" w:type="dxa"/>
            <w:vAlign w:val="center"/>
          </w:tcPr>
          <w:p w14:paraId="71009CA6" w14:textId="3B7F5830" w:rsidR="003F3C9C" w:rsidRDefault="00DC5E95" w:rsidP="003F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105/</w:t>
            </w:r>
            <w:r w:rsidR="003A113B">
              <w:rPr>
                <w:rFonts w:eastAsia="Times New Roman" w:cs="Times New Roman"/>
              </w:rPr>
              <w:t>T</w:t>
            </w:r>
            <w:r>
              <w:rPr>
                <w:rFonts w:eastAsia="Times New Roman" w:cs="Times New Roman"/>
              </w:rPr>
              <w:t>ray</w:t>
            </w:r>
          </w:p>
        </w:tc>
        <w:tc>
          <w:tcPr>
            <w:tcW w:w="1842" w:type="dxa"/>
            <w:vAlign w:val="center"/>
          </w:tcPr>
          <w:p w14:paraId="3F8679DA" w14:textId="66C75435" w:rsidR="003F3C9C" w:rsidRDefault="00DC5E95" w:rsidP="003F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Coated Seed</w:t>
            </w:r>
          </w:p>
        </w:tc>
      </w:tr>
      <w:tr w:rsidR="003F3C9C" w14:paraId="21723CD2" w14:textId="77777777" w:rsidTr="00D66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vAlign w:val="center"/>
          </w:tcPr>
          <w:p w14:paraId="461222F5" w14:textId="5D7073F3" w:rsidR="003F3C9C" w:rsidRPr="00C83000" w:rsidRDefault="003F3C9C" w:rsidP="003F3C9C">
            <w:pPr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i/>
              </w:rPr>
              <w:t>Lactuca</w:t>
            </w:r>
            <w:proofErr w:type="spellEnd"/>
            <w:r>
              <w:rPr>
                <w:rFonts w:eastAsia="Times New Roman" w:cs="Times New Roman"/>
                <w:i/>
              </w:rPr>
              <w:t xml:space="preserve"> sativa</w:t>
            </w:r>
          </w:p>
        </w:tc>
        <w:tc>
          <w:tcPr>
            <w:tcW w:w="1180" w:type="dxa"/>
            <w:vAlign w:val="center"/>
          </w:tcPr>
          <w:p w14:paraId="40D3E932" w14:textId="31334888" w:rsidR="003F3C9C" w:rsidRPr="00D3157A" w:rsidRDefault="003F3C9C" w:rsidP="003F3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‘Cherokee’</w:t>
            </w:r>
          </w:p>
        </w:tc>
        <w:tc>
          <w:tcPr>
            <w:tcW w:w="1072" w:type="dxa"/>
            <w:vAlign w:val="center"/>
          </w:tcPr>
          <w:p w14:paraId="1CA5F4FD" w14:textId="4D612495" w:rsidR="003F3C9C" w:rsidRPr="005A0FF4" w:rsidRDefault="003F3C9C" w:rsidP="003F3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</w:t>
            </w:r>
          </w:p>
        </w:tc>
        <w:tc>
          <w:tcPr>
            <w:tcW w:w="1501" w:type="dxa"/>
            <w:vAlign w:val="center"/>
          </w:tcPr>
          <w:p w14:paraId="4F792D4C" w14:textId="77777777" w:rsidR="003F3C9C" w:rsidRDefault="003F3C9C" w:rsidP="003F3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3” x 3” x 2.33”</w:t>
            </w:r>
          </w:p>
          <w:p w14:paraId="25B44EE0" w14:textId="25666E2E" w:rsidR="003F3C9C" w:rsidRPr="00C34216" w:rsidRDefault="003F3C9C" w:rsidP="003F3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Square</w:t>
            </w:r>
          </w:p>
        </w:tc>
        <w:tc>
          <w:tcPr>
            <w:tcW w:w="1311" w:type="dxa"/>
            <w:vAlign w:val="center"/>
          </w:tcPr>
          <w:p w14:paraId="0D7882E0" w14:textId="232E06AC" w:rsidR="003F3C9C" w:rsidRDefault="003F3C9C" w:rsidP="003F3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3’ x 3’ x 6.5’</w:t>
            </w:r>
          </w:p>
          <w:p w14:paraId="1142AD5C" w14:textId="35B3A1E2" w:rsidR="003F3C9C" w:rsidRPr="00C34216" w:rsidRDefault="008045DD" w:rsidP="003F3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Grow Tent</w:t>
            </w:r>
          </w:p>
        </w:tc>
        <w:tc>
          <w:tcPr>
            <w:tcW w:w="1250" w:type="dxa"/>
            <w:vAlign w:val="center"/>
          </w:tcPr>
          <w:p w14:paraId="46016EEC" w14:textId="35B81B28" w:rsidR="003F3C9C" w:rsidRPr="00C34216" w:rsidRDefault="00784DDE" w:rsidP="003F3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Elle Plug</w:t>
            </w:r>
            <w:r w:rsidR="00740F5D">
              <w:rPr>
                <w:rFonts w:eastAsia="Times New Roman" w:cs="Times New Roman"/>
              </w:rPr>
              <w:t xml:space="preserve"> in Sunshine Grow Mix</w:t>
            </w:r>
          </w:p>
        </w:tc>
        <w:tc>
          <w:tcPr>
            <w:tcW w:w="1576" w:type="dxa"/>
            <w:vAlign w:val="center"/>
          </w:tcPr>
          <w:p w14:paraId="40093F08" w14:textId="02046854" w:rsidR="003F3C9C" w:rsidRPr="00C34216" w:rsidRDefault="003F3C9C" w:rsidP="003F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18/Chamber</w:t>
            </w:r>
          </w:p>
        </w:tc>
        <w:tc>
          <w:tcPr>
            <w:tcW w:w="1842" w:type="dxa"/>
            <w:vAlign w:val="center"/>
          </w:tcPr>
          <w:p w14:paraId="3DC3F3F1" w14:textId="12C5A4DC" w:rsidR="003F3C9C" w:rsidRPr="00C34216" w:rsidRDefault="003F3C9C" w:rsidP="003F3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Coated Seed</w:t>
            </w:r>
          </w:p>
        </w:tc>
      </w:tr>
      <w:tr w:rsidR="003F3C9C" w14:paraId="6081C06B" w14:textId="77777777" w:rsidTr="00D66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vAlign w:val="center"/>
          </w:tcPr>
          <w:p w14:paraId="6DCC6DAF" w14:textId="7AB37313" w:rsidR="003F3C9C" w:rsidRDefault="003F3C9C" w:rsidP="003F3C9C">
            <w:pPr>
              <w:jc w:val="center"/>
              <w:rPr>
                <w:rFonts w:eastAsia="Times New Roman" w:cs="Times New Roman"/>
                <w:i/>
              </w:rPr>
            </w:pPr>
            <w:proofErr w:type="spellStart"/>
            <w:r>
              <w:rPr>
                <w:rFonts w:eastAsia="Times New Roman" w:cs="Times New Roman"/>
                <w:i/>
              </w:rPr>
              <w:t>Lactuca</w:t>
            </w:r>
            <w:proofErr w:type="spellEnd"/>
            <w:r>
              <w:rPr>
                <w:rFonts w:eastAsia="Times New Roman" w:cs="Times New Roman"/>
                <w:i/>
              </w:rPr>
              <w:t xml:space="preserve"> sativa</w:t>
            </w:r>
          </w:p>
        </w:tc>
        <w:tc>
          <w:tcPr>
            <w:tcW w:w="1180" w:type="dxa"/>
            <w:vAlign w:val="center"/>
          </w:tcPr>
          <w:p w14:paraId="5698CA9C" w14:textId="51528DD2" w:rsidR="003F3C9C" w:rsidRDefault="003F3C9C" w:rsidP="003F3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‘Cherokee’</w:t>
            </w:r>
          </w:p>
        </w:tc>
        <w:tc>
          <w:tcPr>
            <w:tcW w:w="1072" w:type="dxa"/>
            <w:vAlign w:val="center"/>
          </w:tcPr>
          <w:p w14:paraId="3EA19C36" w14:textId="4667CE41" w:rsidR="003F3C9C" w:rsidRDefault="001B3D2F" w:rsidP="003F3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≈</w:t>
            </w:r>
            <w:r>
              <w:t>500</w:t>
            </w:r>
          </w:p>
        </w:tc>
        <w:tc>
          <w:tcPr>
            <w:tcW w:w="1501" w:type="dxa"/>
            <w:vAlign w:val="center"/>
          </w:tcPr>
          <w:p w14:paraId="58F29FC7" w14:textId="5C3B6367" w:rsidR="003F3C9C" w:rsidRDefault="001B3D2F" w:rsidP="003F3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Plug</w:t>
            </w:r>
          </w:p>
        </w:tc>
        <w:tc>
          <w:tcPr>
            <w:tcW w:w="1311" w:type="dxa"/>
            <w:vAlign w:val="center"/>
          </w:tcPr>
          <w:p w14:paraId="6EE87F2A" w14:textId="6E891ADB" w:rsidR="003F3C9C" w:rsidRDefault="00FC23FC" w:rsidP="003F3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Hoophouse</w:t>
            </w:r>
            <w:proofErr w:type="spellEnd"/>
            <w:r>
              <w:rPr>
                <w:rFonts w:eastAsia="Times New Roman" w:cs="Times New Roman"/>
              </w:rPr>
              <w:t xml:space="preserve"> (</w:t>
            </w:r>
            <w:r w:rsidR="0047652B">
              <w:rPr>
                <w:rFonts w:eastAsia="Times New Roman" w:cs="Times New Roman"/>
              </w:rPr>
              <w:t>NFT Channels)</w:t>
            </w:r>
          </w:p>
        </w:tc>
        <w:tc>
          <w:tcPr>
            <w:tcW w:w="1250" w:type="dxa"/>
            <w:vAlign w:val="center"/>
          </w:tcPr>
          <w:p w14:paraId="68636158" w14:textId="2DFC0E62" w:rsidR="003F3C9C" w:rsidRDefault="00EB06C0" w:rsidP="003F3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Elle </w:t>
            </w:r>
            <w:r w:rsidR="001B3D2F">
              <w:rPr>
                <w:rFonts w:eastAsia="Times New Roman" w:cs="Times New Roman"/>
              </w:rPr>
              <w:t>Plug</w:t>
            </w:r>
            <w:r w:rsidR="008045D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479A6D2C" w14:textId="39F0F62D" w:rsidR="003F3C9C" w:rsidRDefault="003A113B" w:rsidP="003F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1/Channel Hole (approx. 6 </w:t>
            </w:r>
            <w:proofErr w:type="gramStart"/>
            <w:r>
              <w:rPr>
                <w:rFonts w:eastAsia="Times New Roman" w:cs="Times New Roman"/>
              </w:rPr>
              <w:t>inch</w:t>
            </w:r>
            <w:proofErr w:type="gramEnd"/>
            <w:r>
              <w:rPr>
                <w:rFonts w:eastAsia="Times New Roman" w:cs="Times New Roman"/>
              </w:rPr>
              <w:t xml:space="preserve"> spacing)</w:t>
            </w:r>
          </w:p>
        </w:tc>
        <w:tc>
          <w:tcPr>
            <w:tcW w:w="1842" w:type="dxa"/>
            <w:vAlign w:val="center"/>
          </w:tcPr>
          <w:p w14:paraId="0A5B02A9" w14:textId="5F9B5C3A" w:rsidR="003F3C9C" w:rsidRDefault="00596C19" w:rsidP="003F3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Coated Seed</w:t>
            </w:r>
          </w:p>
        </w:tc>
      </w:tr>
    </w:tbl>
    <w:p w14:paraId="590C1E1B" w14:textId="20AC6549" w:rsidR="00D94D9D" w:rsidRDefault="006E708D" w:rsidP="006E708D">
      <w:r>
        <w:t>*We will</w:t>
      </w:r>
      <w:r w:rsidR="007A3E22">
        <w:t xml:space="preserve"> sow </w:t>
      </w:r>
      <w:r w:rsidR="00450D15">
        <w:t>945 seeds total on day 1. We will</w:t>
      </w:r>
      <w:r>
        <w:t xml:space="preserve"> harvest 180 seedlings on day 12. We will transplant 162 seedlings </w:t>
      </w:r>
      <w:r w:rsidR="007A3E22">
        <w:t xml:space="preserve">(18 per </w:t>
      </w:r>
      <w:proofErr w:type="spellStart"/>
      <w:r w:rsidR="007A3E22">
        <w:t>tent</w:t>
      </w:r>
      <w:proofErr w:type="spellEnd"/>
      <w:r w:rsidR="007A3E22">
        <w:t>) to four</w:t>
      </w:r>
      <w:r w:rsidR="00450D15">
        <w:t>-</w:t>
      </w:r>
      <w:r w:rsidR="007A3E22">
        <w:t>inch pots</w:t>
      </w:r>
      <w:r w:rsidR="00450D15">
        <w:t xml:space="preserve"> on day 12</w:t>
      </w:r>
      <w:r w:rsidR="007A3E22">
        <w:t>.</w:t>
      </w:r>
      <w:r w:rsidR="00450D15">
        <w:t xml:space="preserve"> We will transplant approximately 500</w:t>
      </w:r>
      <w:r w:rsidR="00E30F87">
        <w:t xml:space="preserve"> seedlings to NFT channels in the </w:t>
      </w:r>
      <w:proofErr w:type="spellStart"/>
      <w:r w:rsidR="00E30F87">
        <w:t>hoophouse</w:t>
      </w:r>
      <w:proofErr w:type="spellEnd"/>
      <w:r w:rsidR="00E30F87">
        <w:t xml:space="preserve"> on day 12.</w:t>
      </w:r>
      <w:r w:rsidR="007A3E22">
        <w:t xml:space="preserve"> </w:t>
      </w:r>
    </w:p>
    <w:p w14:paraId="68EEFC3C" w14:textId="4E0F0F80" w:rsidR="00F70753" w:rsidRDefault="602B126F" w:rsidP="00F70753">
      <w:pPr>
        <w:pStyle w:val="Heading2"/>
      </w:pPr>
      <w:r>
        <w:t>Lighting Conditions (</w:t>
      </w:r>
      <w:r w:rsidR="003952C5">
        <w:t>Main Lab</w:t>
      </w:r>
      <w:r>
        <w:t xml:space="preserve">) </w:t>
      </w:r>
    </w:p>
    <w:p w14:paraId="334F7DDD" w14:textId="1A9BC53C" w:rsidR="00F70753" w:rsidRDefault="7D715BB6" w:rsidP="7D715BB6">
      <w:r w:rsidRPr="7D715BB6">
        <w:rPr>
          <w:color w:val="595959" w:themeColor="text2" w:themeTint="A6"/>
        </w:rPr>
        <w:t xml:space="preserve">Photoperiod (hours); </w:t>
      </w:r>
      <w:r w:rsidR="00D82418">
        <w:rPr>
          <w:color w:val="595959" w:themeColor="text2" w:themeTint="A6"/>
        </w:rPr>
        <w:t>PPFD/</w:t>
      </w:r>
      <w:r w:rsidRPr="7D715BB6">
        <w:rPr>
          <w:color w:val="595959" w:themeColor="text2" w:themeTint="A6"/>
        </w:rPr>
        <w:t>Intensity (µmol·m</w:t>
      </w:r>
      <w:r w:rsidRPr="7D715BB6">
        <w:rPr>
          <w:color w:val="595959" w:themeColor="text2" w:themeTint="A6"/>
          <w:vertAlign w:val="superscript"/>
        </w:rPr>
        <w:t>-2</w:t>
      </w:r>
      <w:r w:rsidRPr="7D715BB6">
        <w:rPr>
          <w:rFonts w:ascii="Calibri" w:hAnsi="Calibri" w:cs="Calibri"/>
          <w:color w:val="595959" w:themeColor="text2" w:themeTint="A6"/>
        </w:rPr>
        <w:t>·s</w:t>
      </w:r>
      <w:r w:rsidRPr="7D715BB6">
        <w:rPr>
          <w:rFonts w:ascii="Calibri" w:hAnsi="Calibri" w:cs="Calibri"/>
          <w:color w:val="595959" w:themeColor="text2" w:themeTint="A6"/>
          <w:vertAlign w:val="superscript"/>
        </w:rPr>
        <w:t>-1</w:t>
      </w:r>
      <w:r w:rsidRPr="7D715BB6">
        <w:rPr>
          <w:rFonts w:ascii="Calibri" w:hAnsi="Calibri" w:cs="Calibri"/>
          <w:color w:val="595959" w:themeColor="text2" w:themeTint="A6"/>
        </w:rPr>
        <w:t xml:space="preserve">); DLI </w:t>
      </w:r>
      <w:r>
        <w:t>(mol·m</w:t>
      </w:r>
      <w:r w:rsidRPr="7D715BB6">
        <w:rPr>
          <w:vertAlign w:val="superscript"/>
        </w:rPr>
        <w:t>-2</w:t>
      </w:r>
      <w:r>
        <w:t>·d</w:t>
      </w:r>
      <w:r w:rsidRPr="7D715BB6">
        <w:rPr>
          <w:vertAlign w:val="superscript"/>
        </w:rPr>
        <w:t>-1</w:t>
      </w:r>
      <w:r>
        <w:t>)</w:t>
      </w:r>
    </w:p>
    <w:tbl>
      <w:tblPr>
        <w:tblStyle w:val="ListTable6Colorful-Accent4"/>
        <w:tblW w:w="10260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080"/>
        <w:gridCol w:w="1710"/>
        <w:gridCol w:w="1800"/>
        <w:gridCol w:w="810"/>
        <w:gridCol w:w="1620"/>
      </w:tblGrid>
      <w:tr w:rsidR="00635C7B" w:rsidRPr="00B81B6A" w14:paraId="39633893" w14:textId="77777777" w:rsidTr="008B7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bottom"/>
          </w:tcPr>
          <w:p w14:paraId="11541E17" w14:textId="77777777" w:rsidR="00635C7B" w:rsidRPr="0031004F" w:rsidRDefault="00635C7B" w:rsidP="00375E6F">
            <w:pPr>
              <w:jc w:val="center"/>
              <w:rPr>
                <w:color w:val="595959" w:themeColor="text2" w:themeTint="A6"/>
              </w:rPr>
            </w:pPr>
            <w:r w:rsidRPr="0031004F">
              <w:rPr>
                <w:color w:val="595959" w:themeColor="text2" w:themeTint="A6"/>
              </w:rPr>
              <w:t>Lighting Conditions</w:t>
            </w:r>
          </w:p>
        </w:tc>
        <w:tc>
          <w:tcPr>
            <w:tcW w:w="1620" w:type="dxa"/>
            <w:vAlign w:val="bottom"/>
          </w:tcPr>
          <w:p w14:paraId="63131F76" w14:textId="77777777" w:rsidR="00635C7B" w:rsidRPr="0031004F" w:rsidRDefault="00635C7B" w:rsidP="003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031004F">
              <w:rPr>
                <w:color w:val="595959" w:themeColor="text2" w:themeTint="A6"/>
              </w:rPr>
              <w:t>Lighting Sources</w:t>
            </w:r>
          </w:p>
        </w:tc>
        <w:tc>
          <w:tcPr>
            <w:tcW w:w="1080" w:type="dxa"/>
            <w:vAlign w:val="bottom"/>
          </w:tcPr>
          <w:p w14:paraId="6FAADA2A" w14:textId="77777777" w:rsidR="00635C7B" w:rsidRPr="0031004F" w:rsidRDefault="00635C7B" w:rsidP="003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031004F">
              <w:rPr>
                <w:color w:val="595959" w:themeColor="text2" w:themeTint="A6"/>
              </w:rPr>
              <w:t>Quality</w:t>
            </w:r>
          </w:p>
        </w:tc>
        <w:tc>
          <w:tcPr>
            <w:tcW w:w="1710" w:type="dxa"/>
            <w:vAlign w:val="bottom"/>
          </w:tcPr>
          <w:p w14:paraId="08807778" w14:textId="77777777" w:rsidR="00635C7B" w:rsidRPr="0031004F" w:rsidRDefault="00635C7B" w:rsidP="003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031004F">
              <w:rPr>
                <w:color w:val="595959" w:themeColor="text2" w:themeTint="A6"/>
              </w:rPr>
              <w:t>Lighting Time Segment</w:t>
            </w:r>
          </w:p>
        </w:tc>
        <w:tc>
          <w:tcPr>
            <w:tcW w:w="1800" w:type="dxa"/>
            <w:vAlign w:val="bottom"/>
          </w:tcPr>
          <w:p w14:paraId="131604BF" w14:textId="3E96E855" w:rsidR="00635C7B" w:rsidRPr="0031004F" w:rsidRDefault="00D82418" w:rsidP="0047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031004F">
              <w:rPr>
                <w:color w:val="595959" w:themeColor="text2" w:themeTint="A6"/>
              </w:rPr>
              <w:t>PPFD</w:t>
            </w:r>
          </w:p>
        </w:tc>
        <w:tc>
          <w:tcPr>
            <w:tcW w:w="810" w:type="dxa"/>
            <w:vAlign w:val="bottom"/>
          </w:tcPr>
          <w:p w14:paraId="4373F3F6" w14:textId="0A9F0F2E" w:rsidR="00635C7B" w:rsidRPr="0031004F" w:rsidRDefault="00635C7B" w:rsidP="003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031004F">
              <w:rPr>
                <w:color w:val="595959" w:themeColor="text2" w:themeTint="A6"/>
              </w:rPr>
              <w:t xml:space="preserve"> DLI </w:t>
            </w:r>
          </w:p>
        </w:tc>
        <w:tc>
          <w:tcPr>
            <w:tcW w:w="1620" w:type="dxa"/>
            <w:vAlign w:val="bottom"/>
          </w:tcPr>
          <w:p w14:paraId="5262F524" w14:textId="53974E92" w:rsidR="00635C7B" w:rsidRPr="0031004F" w:rsidRDefault="00635C7B" w:rsidP="003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031004F">
              <w:rPr>
                <w:color w:val="595959" w:themeColor="text2" w:themeTint="A6"/>
              </w:rPr>
              <w:t>Photoperiod</w:t>
            </w:r>
          </w:p>
        </w:tc>
      </w:tr>
      <w:tr w:rsidR="00635C7B" w14:paraId="7A94281B" w14:textId="77777777" w:rsidTr="008B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2E7E38B8" w14:textId="77777777" w:rsidR="00635C7B" w:rsidRPr="0031004F" w:rsidRDefault="00635C7B" w:rsidP="00375E6F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  <w:t>Supplemental/Sole Source</w:t>
            </w:r>
          </w:p>
        </w:tc>
        <w:tc>
          <w:tcPr>
            <w:tcW w:w="1620" w:type="dxa"/>
            <w:vAlign w:val="center"/>
          </w:tcPr>
          <w:p w14:paraId="3B52B21A" w14:textId="386C3A23" w:rsidR="00635C7B" w:rsidRPr="0031004F" w:rsidRDefault="00635C7B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Two Pro 325s, or one </w:t>
            </w:r>
            <w:r w:rsidR="00A5338F"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Pro </w:t>
            </w: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>650</w:t>
            </w:r>
          </w:p>
        </w:tc>
        <w:tc>
          <w:tcPr>
            <w:tcW w:w="1080" w:type="dxa"/>
            <w:vAlign w:val="center"/>
          </w:tcPr>
          <w:p w14:paraId="6E875F51" w14:textId="77777777" w:rsidR="00635C7B" w:rsidRPr="0031004F" w:rsidRDefault="00635C7B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>75R:5W:20B</w:t>
            </w:r>
          </w:p>
        </w:tc>
        <w:tc>
          <w:tcPr>
            <w:tcW w:w="1710" w:type="dxa"/>
            <w:shd w:val="clear" w:color="auto" w:fill="FF59C2" w:themeFill="accent1" w:themeFillTint="99"/>
            <w:vAlign w:val="center"/>
          </w:tcPr>
          <w:p w14:paraId="5A609864" w14:textId="21EF656E" w:rsidR="00635C7B" w:rsidRPr="0031004F" w:rsidRDefault="009064A2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16:00</w:t>
            </w:r>
            <w:r w:rsidR="00635C7B"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 to </w:t>
            </w: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07:00</w:t>
            </w:r>
          </w:p>
        </w:tc>
        <w:tc>
          <w:tcPr>
            <w:tcW w:w="1800" w:type="dxa"/>
            <w:vAlign w:val="center"/>
          </w:tcPr>
          <w:p w14:paraId="57CB6727" w14:textId="532C87FB" w:rsidR="00635C7B" w:rsidRPr="0031004F" w:rsidRDefault="001627BB" w:rsidP="008B7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315</w:t>
            </w:r>
          </w:p>
        </w:tc>
        <w:tc>
          <w:tcPr>
            <w:tcW w:w="810" w:type="dxa"/>
            <w:vAlign w:val="center"/>
          </w:tcPr>
          <w:p w14:paraId="46C318CF" w14:textId="40E3FCE7" w:rsidR="00635C7B" w:rsidRPr="0031004F" w:rsidRDefault="005D325B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17.01</w:t>
            </w:r>
          </w:p>
        </w:tc>
        <w:tc>
          <w:tcPr>
            <w:tcW w:w="1620" w:type="dxa"/>
            <w:vAlign w:val="center"/>
          </w:tcPr>
          <w:p w14:paraId="459B86EE" w14:textId="55E2EF9C" w:rsidR="00635C7B" w:rsidRPr="0031004F" w:rsidRDefault="00B47A8C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>1</w:t>
            </w:r>
            <w:r w:rsidR="00737954">
              <w:rPr>
                <w:rFonts w:ascii="Calibri" w:eastAsia="Times New Roman" w:hAnsi="Calibri" w:cs="Times New Roman"/>
                <w:color w:val="595959" w:themeColor="text2" w:themeTint="A6"/>
              </w:rPr>
              <w:t>5</w:t>
            </w:r>
          </w:p>
        </w:tc>
      </w:tr>
      <w:tr w:rsidR="00635C7B" w14:paraId="7C090C38" w14:textId="77777777" w:rsidTr="008B76B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493C33FA" w14:textId="5D275E6B" w:rsidR="00635C7B" w:rsidRPr="0031004F" w:rsidRDefault="00635C7B" w:rsidP="00094663">
            <w:pPr>
              <w:jc w:val="center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  <w:t>Supplemental/Sole Source</w:t>
            </w:r>
          </w:p>
        </w:tc>
        <w:tc>
          <w:tcPr>
            <w:tcW w:w="1620" w:type="dxa"/>
            <w:vAlign w:val="center"/>
          </w:tcPr>
          <w:p w14:paraId="25A2E8AC" w14:textId="4749C4D3" w:rsidR="00635C7B" w:rsidRPr="0031004F" w:rsidRDefault="00635C7B" w:rsidP="00094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Two Pro 325s, or one </w:t>
            </w:r>
            <w:r w:rsidR="00A5338F"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Pro </w:t>
            </w: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>650</w:t>
            </w:r>
          </w:p>
        </w:tc>
        <w:tc>
          <w:tcPr>
            <w:tcW w:w="1080" w:type="dxa"/>
            <w:vAlign w:val="center"/>
          </w:tcPr>
          <w:p w14:paraId="75C4C2B5" w14:textId="1569D551" w:rsidR="00635C7B" w:rsidRPr="0031004F" w:rsidRDefault="00635C7B" w:rsidP="00094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>75R:5W:20B</w:t>
            </w:r>
          </w:p>
        </w:tc>
        <w:tc>
          <w:tcPr>
            <w:tcW w:w="1710" w:type="dxa"/>
            <w:shd w:val="clear" w:color="auto" w:fill="FF59C2" w:themeFill="accent1" w:themeFillTint="99"/>
            <w:vAlign w:val="center"/>
          </w:tcPr>
          <w:p w14:paraId="186E8AC0" w14:textId="0F78C5F0" w:rsidR="00635C7B" w:rsidRPr="0031004F" w:rsidRDefault="006E2348" w:rsidP="00094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>1</w:t>
            </w:r>
            <w:r w:rsidR="009064A2">
              <w:rPr>
                <w:rFonts w:ascii="Calibri" w:eastAsia="Times New Roman" w:hAnsi="Calibri" w:cs="Times New Roman"/>
                <w:color w:val="595959" w:themeColor="text2" w:themeTint="A6"/>
              </w:rPr>
              <w:t>6</w:t>
            </w:r>
            <w:r w:rsidR="00983B85"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>:</w:t>
            </w:r>
            <w:r w:rsidR="00126C0E"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>00</w:t>
            </w:r>
            <w:r w:rsidR="00355A8B"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 to </w:t>
            </w:r>
            <w:r w:rsidR="00A62DEE">
              <w:rPr>
                <w:rFonts w:ascii="Calibri" w:eastAsia="Times New Roman" w:hAnsi="Calibri" w:cs="Times New Roman"/>
                <w:color w:val="595959" w:themeColor="text2" w:themeTint="A6"/>
              </w:rPr>
              <w:t>10:00</w:t>
            </w:r>
          </w:p>
        </w:tc>
        <w:tc>
          <w:tcPr>
            <w:tcW w:w="1800" w:type="dxa"/>
            <w:vAlign w:val="center"/>
          </w:tcPr>
          <w:p w14:paraId="0CD31B01" w14:textId="502B0445" w:rsidR="00635C7B" w:rsidRPr="0031004F" w:rsidRDefault="007C0F9A" w:rsidP="008B7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>2</w:t>
            </w:r>
            <w:r w:rsidR="001627BB">
              <w:rPr>
                <w:rFonts w:ascii="Calibri" w:eastAsia="Times New Roman" w:hAnsi="Calibri" w:cs="Times New Roman"/>
                <w:color w:val="595959" w:themeColor="text2" w:themeTint="A6"/>
              </w:rPr>
              <w:t>62</w:t>
            </w:r>
          </w:p>
        </w:tc>
        <w:tc>
          <w:tcPr>
            <w:tcW w:w="810" w:type="dxa"/>
            <w:vAlign w:val="center"/>
          </w:tcPr>
          <w:p w14:paraId="63CD97ED" w14:textId="27CBA648" w:rsidR="00635C7B" w:rsidRPr="0031004F" w:rsidRDefault="002562B3" w:rsidP="00094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16.98</w:t>
            </w:r>
          </w:p>
        </w:tc>
        <w:tc>
          <w:tcPr>
            <w:tcW w:w="1620" w:type="dxa"/>
            <w:vAlign w:val="center"/>
          </w:tcPr>
          <w:p w14:paraId="614A576E" w14:textId="7909B971" w:rsidR="00635C7B" w:rsidRPr="0031004F" w:rsidRDefault="00737954" w:rsidP="00094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18</w:t>
            </w:r>
          </w:p>
        </w:tc>
      </w:tr>
      <w:tr w:rsidR="00635C7B" w14:paraId="63C5CF92" w14:textId="77777777" w:rsidTr="008B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49689954" w14:textId="36642414" w:rsidR="00635C7B" w:rsidRPr="0031004F" w:rsidRDefault="00635C7B" w:rsidP="00094663">
            <w:pPr>
              <w:jc w:val="center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  <w:t>Supplemental/Sole Source</w:t>
            </w:r>
          </w:p>
        </w:tc>
        <w:tc>
          <w:tcPr>
            <w:tcW w:w="1620" w:type="dxa"/>
            <w:vAlign w:val="center"/>
          </w:tcPr>
          <w:p w14:paraId="4CCF091A" w14:textId="60C84246" w:rsidR="00635C7B" w:rsidRPr="0031004F" w:rsidRDefault="00635C7B" w:rsidP="00094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>Two Pro 325s, or one</w:t>
            </w:r>
            <w:r w:rsidR="00A5338F"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 Pro</w:t>
            </w: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 650</w:t>
            </w:r>
          </w:p>
        </w:tc>
        <w:tc>
          <w:tcPr>
            <w:tcW w:w="1080" w:type="dxa"/>
            <w:vAlign w:val="center"/>
          </w:tcPr>
          <w:p w14:paraId="3D9CFF44" w14:textId="483D21FE" w:rsidR="00635C7B" w:rsidRPr="0031004F" w:rsidRDefault="00635C7B" w:rsidP="00094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>75R:5W:20B</w:t>
            </w:r>
          </w:p>
        </w:tc>
        <w:tc>
          <w:tcPr>
            <w:tcW w:w="1710" w:type="dxa"/>
            <w:shd w:val="clear" w:color="auto" w:fill="FF59C2" w:themeFill="accent1" w:themeFillTint="99"/>
            <w:vAlign w:val="center"/>
          </w:tcPr>
          <w:p w14:paraId="4AF99EDB" w14:textId="0850DE4E" w:rsidR="00635C7B" w:rsidRPr="0031004F" w:rsidRDefault="00FC0A35" w:rsidP="00094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16:00</w:t>
            </w:r>
            <w:r w:rsidR="00635C7B"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 to</w:t>
            </w: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 </w:t>
            </w:r>
            <w:r w:rsidR="005A503D">
              <w:rPr>
                <w:rFonts w:ascii="Calibri" w:eastAsia="Times New Roman" w:hAnsi="Calibri" w:cs="Times New Roman"/>
                <w:color w:val="595959" w:themeColor="text2" w:themeTint="A6"/>
              </w:rPr>
              <w:t>13:00</w:t>
            </w:r>
            <w:r w:rsidR="00635C7B" w:rsidRPr="0031004F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4CE76842" w14:textId="5F08FB78" w:rsidR="00635C7B" w:rsidRPr="0031004F" w:rsidRDefault="00901E77" w:rsidP="008B7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225</w:t>
            </w:r>
          </w:p>
        </w:tc>
        <w:tc>
          <w:tcPr>
            <w:tcW w:w="810" w:type="dxa"/>
            <w:vAlign w:val="center"/>
          </w:tcPr>
          <w:p w14:paraId="65501884" w14:textId="79C1254A" w:rsidR="00635C7B" w:rsidRPr="0031004F" w:rsidRDefault="005D325B" w:rsidP="00094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17.01</w:t>
            </w:r>
          </w:p>
        </w:tc>
        <w:tc>
          <w:tcPr>
            <w:tcW w:w="1620" w:type="dxa"/>
            <w:vAlign w:val="center"/>
          </w:tcPr>
          <w:p w14:paraId="4CC95B71" w14:textId="246A211A" w:rsidR="00635C7B" w:rsidRPr="0031004F" w:rsidRDefault="00737954" w:rsidP="00094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21</w:t>
            </w:r>
          </w:p>
        </w:tc>
      </w:tr>
    </w:tbl>
    <w:p w14:paraId="6FDED991" w14:textId="08D89D95" w:rsidR="005A503D" w:rsidRPr="005A503D" w:rsidRDefault="005A503D" w:rsidP="005A503D">
      <w:r>
        <w:t xml:space="preserve">*Lights and fans will remain off every day from </w:t>
      </w:r>
      <w:r w:rsidR="00160F58">
        <w:t xml:space="preserve">13:00 to 16:00 to </w:t>
      </w:r>
      <w:r w:rsidR="00FF0FB6">
        <w:t>reduce</w:t>
      </w:r>
      <w:r w:rsidR="00160F58">
        <w:t xml:space="preserve"> noise levels during lab sections at Cabrillo College.</w:t>
      </w:r>
    </w:p>
    <w:p w14:paraId="59940B05" w14:textId="03938983" w:rsidR="003952C5" w:rsidRDefault="003952C5" w:rsidP="003952C5">
      <w:pPr>
        <w:pStyle w:val="Heading2"/>
      </w:pPr>
      <w:r>
        <w:t>Lighting Conditions (</w:t>
      </w:r>
      <w:proofErr w:type="spellStart"/>
      <w:r>
        <w:t>Hoophouse</w:t>
      </w:r>
      <w:proofErr w:type="spellEnd"/>
      <w:r>
        <w:t xml:space="preserve">) </w:t>
      </w:r>
    </w:p>
    <w:p w14:paraId="1F779210" w14:textId="444D2B82" w:rsidR="003952C5" w:rsidRPr="005E70AE" w:rsidRDefault="003952C5" w:rsidP="003952C5">
      <w:pPr>
        <w:rPr>
          <w:color w:val="595959" w:themeColor="text2" w:themeTint="A6"/>
        </w:rPr>
      </w:pPr>
      <w:r w:rsidRPr="7D715BB6">
        <w:rPr>
          <w:color w:val="595959" w:themeColor="text2" w:themeTint="A6"/>
        </w:rPr>
        <w:t>Photoperiod (hours); I=Intensity (µmol·m</w:t>
      </w:r>
      <w:r w:rsidRPr="7D715BB6">
        <w:rPr>
          <w:color w:val="595959" w:themeColor="text2" w:themeTint="A6"/>
          <w:vertAlign w:val="superscript"/>
        </w:rPr>
        <w:t>-2</w:t>
      </w:r>
      <w:r w:rsidRPr="7D715BB6">
        <w:rPr>
          <w:rFonts w:ascii="Calibri" w:hAnsi="Calibri" w:cs="Calibri"/>
          <w:color w:val="595959" w:themeColor="text2" w:themeTint="A6"/>
        </w:rPr>
        <w:t>·s</w:t>
      </w:r>
      <w:r w:rsidRPr="7D715BB6">
        <w:rPr>
          <w:rFonts w:ascii="Calibri" w:hAnsi="Calibri" w:cs="Calibri"/>
          <w:color w:val="595959" w:themeColor="text2" w:themeTint="A6"/>
          <w:vertAlign w:val="superscript"/>
        </w:rPr>
        <w:t>-1</w:t>
      </w:r>
      <w:r w:rsidRPr="7D715BB6">
        <w:rPr>
          <w:rFonts w:ascii="Calibri" w:hAnsi="Calibri" w:cs="Calibri"/>
          <w:color w:val="595959" w:themeColor="text2" w:themeTint="A6"/>
        </w:rPr>
        <w:t xml:space="preserve">); DLI </w:t>
      </w:r>
      <w:r>
        <w:t>(mol·m</w:t>
      </w:r>
      <w:r w:rsidRPr="7D715BB6">
        <w:rPr>
          <w:vertAlign w:val="superscript"/>
        </w:rPr>
        <w:t>-2</w:t>
      </w:r>
      <w:r>
        <w:t>·d</w:t>
      </w:r>
      <w:r w:rsidRPr="7D715BB6">
        <w:rPr>
          <w:vertAlign w:val="superscript"/>
        </w:rPr>
        <w:t>-1</w:t>
      </w:r>
      <w:r>
        <w:t>)</w:t>
      </w:r>
    </w:p>
    <w:tbl>
      <w:tblPr>
        <w:tblStyle w:val="ListTable6Colorful-Accent4"/>
        <w:tblW w:w="9810" w:type="dxa"/>
        <w:tblLayout w:type="fixed"/>
        <w:tblLook w:val="04A0" w:firstRow="1" w:lastRow="0" w:firstColumn="1" w:lastColumn="0" w:noHBand="0" w:noVBand="1"/>
      </w:tblPr>
      <w:tblGrid>
        <w:gridCol w:w="2581"/>
        <w:gridCol w:w="2028"/>
        <w:gridCol w:w="1844"/>
        <w:gridCol w:w="1557"/>
        <w:gridCol w:w="720"/>
        <w:gridCol w:w="1080"/>
      </w:tblGrid>
      <w:tr w:rsidR="005A1E07" w:rsidRPr="00B81B6A" w14:paraId="24FE3D59" w14:textId="76D64963" w:rsidTr="00DB4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bottom"/>
          </w:tcPr>
          <w:p w14:paraId="492B4215" w14:textId="77777777" w:rsidR="005A1E07" w:rsidRPr="00B81B6A" w:rsidRDefault="005A1E07" w:rsidP="00844AC3">
            <w:pPr>
              <w:jc w:val="center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Lighting Conditions</w:t>
            </w:r>
          </w:p>
        </w:tc>
        <w:tc>
          <w:tcPr>
            <w:tcW w:w="2028" w:type="dxa"/>
            <w:vAlign w:val="bottom"/>
          </w:tcPr>
          <w:p w14:paraId="1B930A67" w14:textId="77777777" w:rsidR="005A1E07" w:rsidRPr="00B81B6A" w:rsidRDefault="005A1E07" w:rsidP="0084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Lighting Sources</w:t>
            </w:r>
          </w:p>
        </w:tc>
        <w:tc>
          <w:tcPr>
            <w:tcW w:w="1844" w:type="dxa"/>
            <w:vAlign w:val="bottom"/>
          </w:tcPr>
          <w:p w14:paraId="7302E509" w14:textId="77777777" w:rsidR="005A1E07" w:rsidRPr="00B81B6A" w:rsidRDefault="005A1E07" w:rsidP="00DB4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Quality</w:t>
            </w:r>
          </w:p>
        </w:tc>
        <w:tc>
          <w:tcPr>
            <w:tcW w:w="1557" w:type="dxa"/>
            <w:vAlign w:val="bottom"/>
          </w:tcPr>
          <w:p w14:paraId="5A38A8D8" w14:textId="3F482511" w:rsidR="005A1E07" w:rsidRPr="00B81B6A" w:rsidRDefault="00CD7482" w:rsidP="003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Lighting</w:t>
            </w:r>
            <w:r w:rsidR="00DB405F">
              <w:rPr>
                <w:color w:val="595959" w:themeColor="text2" w:themeTint="A6"/>
              </w:rPr>
              <w:t xml:space="preserve"> Time Segment</w:t>
            </w:r>
          </w:p>
        </w:tc>
        <w:tc>
          <w:tcPr>
            <w:tcW w:w="720" w:type="dxa"/>
            <w:vAlign w:val="bottom"/>
          </w:tcPr>
          <w:p w14:paraId="7A0B77C2" w14:textId="774283DC" w:rsidR="005A1E07" w:rsidRPr="00B81B6A" w:rsidRDefault="005A1E07" w:rsidP="003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 xml:space="preserve"> DLI </w:t>
            </w:r>
          </w:p>
        </w:tc>
        <w:tc>
          <w:tcPr>
            <w:tcW w:w="1080" w:type="dxa"/>
            <w:vAlign w:val="bottom"/>
          </w:tcPr>
          <w:p w14:paraId="15CA4238" w14:textId="5C47B233" w:rsidR="005A1E07" w:rsidRDefault="005A1E07" w:rsidP="0084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Photo-period</w:t>
            </w:r>
          </w:p>
        </w:tc>
      </w:tr>
      <w:tr w:rsidR="005A1E07" w14:paraId="754BD6AD" w14:textId="77777777" w:rsidTr="00DB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8843A27" w14:textId="0237AEC9" w:rsidR="005A1E07" w:rsidRPr="00B81B6A" w:rsidRDefault="005A1E07" w:rsidP="00375E6F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</w:pPr>
            <w:r w:rsidRPr="02F32AD8"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  <w:t>Supp</w:t>
            </w:r>
            <w:r w:rsidR="00CD7482"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  <w:t>lemental/Sole Source</w:t>
            </w:r>
          </w:p>
        </w:tc>
        <w:tc>
          <w:tcPr>
            <w:tcW w:w="2028" w:type="dxa"/>
            <w:vAlign w:val="center"/>
          </w:tcPr>
          <w:p w14:paraId="13B7B433" w14:textId="075AB131" w:rsidR="005A1E07" w:rsidRPr="00B81B6A" w:rsidRDefault="005A1E07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2F32AD8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Pro </w:t>
            </w: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325</w:t>
            </w:r>
          </w:p>
        </w:tc>
        <w:tc>
          <w:tcPr>
            <w:tcW w:w="1844" w:type="dxa"/>
            <w:vAlign w:val="center"/>
          </w:tcPr>
          <w:p w14:paraId="0988CDB1" w14:textId="77777777" w:rsidR="005A1E07" w:rsidRPr="00592B92" w:rsidRDefault="005A1E07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592B92">
              <w:rPr>
                <w:rFonts w:ascii="Calibri" w:eastAsia="Times New Roman" w:hAnsi="Calibri" w:cs="Times New Roman"/>
                <w:color w:val="595959" w:themeColor="text2" w:themeTint="A6"/>
              </w:rPr>
              <w:t>75R:5W:20B</w:t>
            </w:r>
          </w:p>
        </w:tc>
        <w:tc>
          <w:tcPr>
            <w:tcW w:w="1557" w:type="dxa"/>
            <w:shd w:val="clear" w:color="auto" w:fill="FF59C2" w:themeFill="accent1" w:themeFillTint="99"/>
            <w:vAlign w:val="center"/>
          </w:tcPr>
          <w:p w14:paraId="37A584DB" w14:textId="782EDE46" w:rsidR="005A1E07" w:rsidRPr="004D253E" w:rsidRDefault="005A1E07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06:00 to 04:00</w:t>
            </w:r>
          </w:p>
        </w:tc>
        <w:tc>
          <w:tcPr>
            <w:tcW w:w="720" w:type="dxa"/>
            <w:vAlign w:val="center"/>
          </w:tcPr>
          <w:p w14:paraId="3F778455" w14:textId="43A70265" w:rsidR="005A1E07" w:rsidRDefault="00844AC3" w:rsidP="00844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17</w:t>
            </w:r>
          </w:p>
        </w:tc>
        <w:tc>
          <w:tcPr>
            <w:tcW w:w="1080" w:type="dxa"/>
            <w:vAlign w:val="center"/>
          </w:tcPr>
          <w:p w14:paraId="3565F95F" w14:textId="0920A036" w:rsidR="005A1E07" w:rsidRPr="00B81B6A" w:rsidRDefault="00844AC3" w:rsidP="00844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22</w:t>
            </w:r>
          </w:p>
        </w:tc>
      </w:tr>
    </w:tbl>
    <w:p w14:paraId="12D09B03" w14:textId="1B5C9F59" w:rsidR="0034329D" w:rsidRDefault="00DB405F" w:rsidP="0034329D">
      <w:pPr>
        <w:spacing w:after="0"/>
      </w:pPr>
      <w:r>
        <w:lastRenderedPageBreak/>
        <w:t xml:space="preserve">*Note that </w:t>
      </w:r>
      <w:r w:rsidR="00D63BAE">
        <w:t xml:space="preserve">we will </w:t>
      </w:r>
      <w:r w:rsidR="008B4F3B">
        <w:t xml:space="preserve">run </w:t>
      </w:r>
      <w:r w:rsidR="00D63BAE">
        <w:t xml:space="preserve">the DLI control algorithm </w:t>
      </w:r>
      <w:r w:rsidR="008B4F3B">
        <w:t>for</w:t>
      </w:r>
      <w:r w:rsidR="00D63BAE">
        <w:t xml:space="preserve"> this trial with a photoperiod of 22 hours, min PPFD of </w:t>
      </w:r>
    </w:p>
    <w:p w14:paraId="02011773" w14:textId="513DB9E9" w:rsidR="003952C5" w:rsidRDefault="003F4E6C" w:rsidP="0034329D">
      <w:pPr>
        <w:spacing w:after="0"/>
      </w:pPr>
      <w:r>
        <w:t xml:space="preserve">50 </w:t>
      </w:r>
      <w:r w:rsidRPr="7D715BB6">
        <w:rPr>
          <w:color w:val="595959" w:themeColor="text2" w:themeTint="A6"/>
        </w:rPr>
        <w:t>µmol·m</w:t>
      </w:r>
      <w:r w:rsidRPr="7D715BB6">
        <w:rPr>
          <w:color w:val="595959" w:themeColor="text2" w:themeTint="A6"/>
          <w:vertAlign w:val="superscript"/>
        </w:rPr>
        <w:t>-2</w:t>
      </w:r>
      <w:r w:rsidRPr="7D715BB6">
        <w:rPr>
          <w:rFonts w:ascii="Calibri" w:hAnsi="Calibri" w:cs="Calibri"/>
          <w:color w:val="595959" w:themeColor="text2" w:themeTint="A6"/>
        </w:rPr>
        <w:t>·s</w:t>
      </w:r>
      <w:r w:rsidRPr="7D715BB6">
        <w:rPr>
          <w:rFonts w:ascii="Calibri" w:hAnsi="Calibri" w:cs="Calibri"/>
          <w:color w:val="595959" w:themeColor="text2" w:themeTint="A6"/>
          <w:vertAlign w:val="superscript"/>
        </w:rPr>
        <w:t>-1</w:t>
      </w:r>
      <w:r>
        <w:t xml:space="preserve">, max PPFD of 400 </w:t>
      </w:r>
      <w:r w:rsidRPr="7D715BB6">
        <w:rPr>
          <w:color w:val="595959" w:themeColor="text2" w:themeTint="A6"/>
        </w:rPr>
        <w:t>µmol·m</w:t>
      </w:r>
      <w:r w:rsidRPr="7D715BB6">
        <w:rPr>
          <w:color w:val="595959" w:themeColor="text2" w:themeTint="A6"/>
          <w:vertAlign w:val="superscript"/>
        </w:rPr>
        <w:t>-2</w:t>
      </w:r>
      <w:r w:rsidRPr="7D715BB6">
        <w:rPr>
          <w:rFonts w:ascii="Calibri" w:hAnsi="Calibri" w:cs="Calibri"/>
          <w:color w:val="595959" w:themeColor="text2" w:themeTint="A6"/>
        </w:rPr>
        <w:t>·s</w:t>
      </w:r>
      <w:r w:rsidRPr="7D715BB6">
        <w:rPr>
          <w:rFonts w:ascii="Calibri" w:hAnsi="Calibri" w:cs="Calibri"/>
          <w:color w:val="595959" w:themeColor="text2" w:themeTint="A6"/>
          <w:vertAlign w:val="superscript"/>
        </w:rPr>
        <w:t>-1</w:t>
      </w:r>
      <w:r>
        <w:rPr>
          <w:rFonts w:ascii="Calibri" w:hAnsi="Calibri" w:cs="Calibri"/>
          <w:color w:val="595959" w:themeColor="text2" w:themeTint="A6"/>
        </w:rPr>
        <w:t>, and a DLI target of 17</w:t>
      </w:r>
      <w:r w:rsidR="00D63BAE">
        <w:t xml:space="preserve"> </w:t>
      </w:r>
      <w:r>
        <w:t>mol·m</w:t>
      </w:r>
      <w:r w:rsidRPr="7D715BB6">
        <w:rPr>
          <w:vertAlign w:val="superscript"/>
        </w:rPr>
        <w:t>-2</w:t>
      </w:r>
      <w:r>
        <w:t>·d</w:t>
      </w:r>
      <w:r w:rsidRPr="7D715BB6">
        <w:rPr>
          <w:vertAlign w:val="superscript"/>
        </w:rPr>
        <w:t>-1</w:t>
      </w:r>
    </w:p>
    <w:p w14:paraId="6F8B99B1" w14:textId="77777777" w:rsidR="003952C5" w:rsidRPr="003952C5" w:rsidRDefault="003952C5" w:rsidP="003952C5"/>
    <w:p w14:paraId="66567BE0" w14:textId="714D2B99" w:rsidR="00F70753" w:rsidRDefault="2089086E" w:rsidP="006839ED">
      <w:pPr>
        <w:pStyle w:val="Heading2"/>
      </w:pPr>
      <w:r>
        <w:t>Lighting Plan</w:t>
      </w:r>
      <w:r w:rsidR="00C24C1C">
        <w:t xml:space="preserve"> (</w:t>
      </w:r>
      <w:r w:rsidR="003952C5">
        <w:t>Main Lab)</w:t>
      </w:r>
    </w:p>
    <w:p w14:paraId="793863CB" w14:textId="77777777" w:rsidR="006839ED" w:rsidRPr="006839ED" w:rsidRDefault="006839ED" w:rsidP="006839ED"/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1464"/>
        <w:gridCol w:w="1411"/>
        <w:gridCol w:w="1671"/>
        <w:gridCol w:w="1358"/>
        <w:gridCol w:w="1349"/>
        <w:gridCol w:w="1430"/>
        <w:gridCol w:w="2117"/>
      </w:tblGrid>
      <w:tr w:rsidR="00961ABE" w14:paraId="78521000" w14:textId="77777777" w:rsidTr="7D715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EDB375D" w14:textId="77777777" w:rsidR="00961ABE" w:rsidRDefault="02F32AD8" w:rsidP="02F32AD8">
            <w:pPr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Fixture Type</w:t>
            </w:r>
          </w:p>
        </w:tc>
        <w:tc>
          <w:tcPr>
            <w:tcW w:w="1443" w:type="dxa"/>
          </w:tcPr>
          <w:p w14:paraId="5AE7AF58" w14:textId="77777777" w:rsidR="00961ABE" w:rsidRDefault="02F32AD8" w:rsidP="02F32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Hang Height</w:t>
            </w:r>
          </w:p>
        </w:tc>
        <w:tc>
          <w:tcPr>
            <w:tcW w:w="1483" w:type="dxa"/>
          </w:tcPr>
          <w:p w14:paraId="053EA488" w14:textId="77777777" w:rsidR="00961ABE" w:rsidRDefault="02F32AD8" w:rsidP="02F32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Fixture Density</w:t>
            </w:r>
          </w:p>
        </w:tc>
        <w:tc>
          <w:tcPr>
            <w:tcW w:w="1373" w:type="dxa"/>
          </w:tcPr>
          <w:p w14:paraId="4F3A958D" w14:textId="77777777" w:rsidR="00961ABE" w:rsidRDefault="02F32AD8" w:rsidP="02F3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Lighting Footprint</w:t>
            </w:r>
          </w:p>
        </w:tc>
        <w:tc>
          <w:tcPr>
            <w:tcW w:w="1350" w:type="dxa"/>
          </w:tcPr>
          <w:p w14:paraId="66435A1F" w14:textId="555B2524" w:rsidR="00961ABE" w:rsidRDefault="02F32AD8" w:rsidP="02F3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Color Ratio</w:t>
            </w:r>
          </w:p>
        </w:tc>
        <w:tc>
          <w:tcPr>
            <w:tcW w:w="1469" w:type="dxa"/>
          </w:tcPr>
          <w:p w14:paraId="21394888" w14:textId="7FFE9FBF" w:rsidR="00961ABE" w:rsidRDefault="02F32AD8" w:rsidP="02F3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Total Grow Area</w:t>
            </w:r>
          </w:p>
        </w:tc>
        <w:tc>
          <w:tcPr>
            <w:tcW w:w="2185" w:type="dxa"/>
          </w:tcPr>
          <w:p w14:paraId="2DA043B4" w14:textId="77777777" w:rsidR="00961ABE" w:rsidRDefault="02F32AD8" w:rsidP="02F32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Total Fixture Count</w:t>
            </w:r>
          </w:p>
        </w:tc>
      </w:tr>
      <w:tr w:rsidR="00961ABE" w14:paraId="40D8D19A" w14:textId="77777777" w:rsidTr="008B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14:paraId="7F3CD85E" w14:textId="04FF2593" w:rsidR="00961ABE" w:rsidRPr="00E12808" w:rsidRDefault="02F32AD8" w:rsidP="02F32AD8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</w:pPr>
            <w:r w:rsidRPr="02F32AD8"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  <w:t xml:space="preserve">Pro </w:t>
            </w:r>
            <w:r w:rsidR="00E66FAC"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  <w:t xml:space="preserve">325 or </w:t>
            </w:r>
            <w:r w:rsidR="00A5338F"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  <w:t xml:space="preserve">Pro </w:t>
            </w:r>
            <w:r w:rsidRPr="02F32AD8"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  <w:t>650</w:t>
            </w:r>
          </w:p>
        </w:tc>
        <w:tc>
          <w:tcPr>
            <w:tcW w:w="1443" w:type="dxa"/>
            <w:vAlign w:val="center"/>
          </w:tcPr>
          <w:p w14:paraId="5C457E77" w14:textId="3E3AC545" w:rsidR="00961ABE" w:rsidRPr="000F5DC6" w:rsidRDefault="00401755" w:rsidP="02F3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5</w:t>
            </w:r>
            <w:r w:rsidR="00C027D6">
              <w:rPr>
                <w:rFonts w:ascii="Calibri" w:eastAsia="Times New Roman" w:hAnsi="Calibri" w:cs="Times New Roman"/>
                <w:color w:val="595959" w:themeColor="text2" w:themeTint="A6"/>
              </w:rPr>
              <w:t>.5</w:t>
            </w:r>
            <w:r w:rsidR="02F32AD8" w:rsidRPr="02F32AD8">
              <w:rPr>
                <w:rFonts w:ascii="Calibri" w:eastAsia="Times New Roman" w:hAnsi="Calibri" w:cs="Times New Roman"/>
                <w:color w:val="595959" w:themeColor="text2" w:themeTint="A6"/>
              </w:rPr>
              <w:t>’</w:t>
            </w:r>
          </w:p>
        </w:tc>
        <w:tc>
          <w:tcPr>
            <w:tcW w:w="1483" w:type="dxa"/>
            <w:vAlign w:val="center"/>
          </w:tcPr>
          <w:p w14:paraId="71117FDB" w14:textId="2E11D5C2" w:rsidR="00961ABE" w:rsidRPr="000F5DC6" w:rsidRDefault="02F32AD8" w:rsidP="02F3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2F32AD8">
              <w:rPr>
                <w:rFonts w:ascii="Calibri" w:eastAsia="Times New Roman" w:hAnsi="Calibri" w:cs="Times New Roman"/>
                <w:color w:val="595959" w:themeColor="text2" w:themeTint="A6"/>
              </w:rPr>
              <w:t>1</w:t>
            </w:r>
            <w:r w:rsidR="00E66FAC">
              <w:rPr>
                <w:rFonts w:ascii="Calibri" w:eastAsia="Times New Roman" w:hAnsi="Calibri" w:cs="Times New Roman"/>
                <w:color w:val="595959" w:themeColor="text2" w:themeTint="A6"/>
              </w:rPr>
              <w:t xml:space="preserve"> (650) or 2 (325s)</w:t>
            </w:r>
            <w:r w:rsidRPr="02F32AD8">
              <w:rPr>
                <w:rFonts w:ascii="Calibri" w:eastAsia="Times New Roman" w:hAnsi="Calibri" w:cs="Times New Roman"/>
                <w:color w:val="595959" w:themeColor="text2" w:themeTint="A6"/>
              </w:rPr>
              <w:t>/Chamber</w:t>
            </w:r>
          </w:p>
        </w:tc>
        <w:tc>
          <w:tcPr>
            <w:tcW w:w="1373" w:type="dxa"/>
            <w:vAlign w:val="center"/>
          </w:tcPr>
          <w:p w14:paraId="4762F296" w14:textId="3D7D706D" w:rsidR="00961ABE" w:rsidRPr="000F5DC6" w:rsidRDefault="00E66FAC" w:rsidP="02F3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N/A</w:t>
            </w:r>
          </w:p>
        </w:tc>
        <w:tc>
          <w:tcPr>
            <w:tcW w:w="1350" w:type="dxa"/>
            <w:vAlign w:val="center"/>
          </w:tcPr>
          <w:p w14:paraId="35207288" w14:textId="55A9C7E3" w:rsidR="00961ABE" w:rsidRPr="001D2300" w:rsidRDefault="7D715BB6" w:rsidP="008B4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1D2300">
              <w:rPr>
                <w:rFonts w:ascii="Calibri" w:eastAsia="Times New Roman" w:hAnsi="Calibri" w:cs="Times New Roman"/>
                <w:color w:val="595959" w:themeColor="text2" w:themeTint="A6"/>
              </w:rPr>
              <w:t>75R:5W:20B</w:t>
            </w:r>
          </w:p>
        </w:tc>
        <w:tc>
          <w:tcPr>
            <w:tcW w:w="1469" w:type="dxa"/>
            <w:vAlign w:val="center"/>
          </w:tcPr>
          <w:p w14:paraId="5FC371E4" w14:textId="6A0C04A5" w:rsidR="00961ABE" w:rsidRPr="000F5DC6" w:rsidRDefault="00230843" w:rsidP="02F3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2</w:t>
            </w:r>
            <w:r w:rsidR="02F32AD8" w:rsidRPr="02F32AD8">
              <w:rPr>
                <w:rFonts w:ascii="Calibri" w:eastAsia="Times New Roman" w:hAnsi="Calibri" w:cs="Times New Roman"/>
                <w:color w:val="595959" w:themeColor="text2" w:themeTint="A6"/>
              </w:rPr>
              <w:t>’ x 2</w:t>
            </w:r>
            <w:r w:rsidR="005B3A85">
              <w:rPr>
                <w:rFonts w:ascii="Calibri" w:eastAsia="Times New Roman" w:hAnsi="Calibri" w:cs="Times New Roman"/>
                <w:color w:val="595959" w:themeColor="text2" w:themeTint="A6"/>
              </w:rPr>
              <w:t>.5</w:t>
            </w:r>
            <w:r w:rsidR="02F32AD8" w:rsidRPr="02F32AD8">
              <w:rPr>
                <w:rFonts w:ascii="Calibri" w:eastAsia="Times New Roman" w:hAnsi="Calibri" w:cs="Times New Roman"/>
                <w:color w:val="595959" w:themeColor="text2" w:themeTint="A6"/>
              </w:rPr>
              <w:t>’</w:t>
            </w:r>
          </w:p>
        </w:tc>
        <w:tc>
          <w:tcPr>
            <w:tcW w:w="2185" w:type="dxa"/>
            <w:vAlign w:val="center"/>
          </w:tcPr>
          <w:p w14:paraId="67F5194F" w14:textId="183E816F" w:rsidR="00961ABE" w:rsidRPr="000F5DC6" w:rsidRDefault="00C24C1C" w:rsidP="02F3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15</w:t>
            </w:r>
          </w:p>
        </w:tc>
      </w:tr>
    </w:tbl>
    <w:p w14:paraId="4C074493" w14:textId="388E90C2" w:rsidR="006839ED" w:rsidRDefault="006839ED" w:rsidP="00F70753">
      <w:pPr>
        <w:pStyle w:val="Heading2"/>
      </w:pPr>
    </w:p>
    <w:p w14:paraId="505425D6" w14:textId="473C67E5" w:rsidR="003952C5" w:rsidRDefault="003952C5" w:rsidP="003952C5"/>
    <w:p w14:paraId="115C2849" w14:textId="789F4758" w:rsidR="003952C5" w:rsidRDefault="003952C5" w:rsidP="003952C5">
      <w:pPr>
        <w:pStyle w:val="Heading2"/>
      </w:pPr>
      <w:r>
        <w:t>Lighting Plan (</w:t>
      </w:r>
      <w:proofErr w:type="spellStart"/>
      <w:r>
        <w:t>Hoophouse</w:t>
      </w:r>
      <w:proofErr w:type="spellEnd"/>
      <w:r w:rsidR="00D532C7">
        <w:t>, double-polyvinyl</w:t>
      </w:r>
      <w:r>
        <w:t>)</w:t>
      </w:r>
    </w:p>
    <w:p w14:paraId="17822568" w14:textId="77777777" w:rsidR="003952C5" w:rsidRPr="006839ED" w:rsidRDefault="003952C5" w:rsidP="003952C5"/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1483"/>
        <w:gridCol w:w="1373"/>
        <w:gridCol w:w="1350"/>
        <w:gridCol w:w="1469"/>
        <w:gridCol w:w="2185"/>
      </w:tblGrid>
      <w:tr w:rsidR="004D6544" w14:paraId="2125DC92" w14:textId="77777777" w:rsidTr="004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6E1B2B0" w14:textId="77777777" w:rsidR="003952C5" w:rsidRDefault="003952C5" w:rsidP="00375E6F">
            <w:pPr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Fixture Type</w:t>
            </w:r>
          </w:p>
        </w:tc>
        <w:tc>
          <w:tcPr>
            <w:tcW w:w="1443" w:type="dxa"/>
          </w:tcPr>
          <w:p w14:paraId="4B90F4B6" w14:textId="77777777" w:rsidR="003952C5" w:rsidRDefault="003952C5" w:rsidP="00375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Hang Height</w:t>
            </w:r>
          </w:p>
        </w:tc>
        <w:tc>
          <w:tcPr>
            <w:tcW w:w="1483" w:type="dxa"/>
            <w:vAlign w:val="bottom"/>
          </w:tcPr>
          <w:p w14:paraId="1308BDD1" w14:textId="77777777" w:rsidR="003952C5" w:rsidRDefault="003952C5" w:rsidP="004D6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Fixture Density</w:t>
            </w:r>
          </w:p>
        </w:tc>
        <w:tc>
          <w:tcPr>
            <w:tcW w:w="1373" w:type="dxa"/>
          </w:tcPr>
          <w:p w14:paraId="5166AA48" w14:textId="77777777" w:rsidR="003952C5" w:rsidRDefault="003952C5" w:rsidP="003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Lighting Footprint</w:t>
            </w:r>
          </w:p>
        </w:tc>
        <w:tc>
          <w:tcPr>
            <w:tcW w:w="1350" w:type="dxa"/>
          </w:tcPr>
          <w:p w14:paraId="6A9F5E33" w14:textId="77777777" w:rsidR="003952C5" w:rsidRDefault="003952C5" w:rsidP="003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Color Ratio</w:t>
            </w:r>
          </w:p>
        </w:tc>
        <w:tc>
          <w:tcPr>
            <w:tcW w:w="1469" w:type="dxa"/>
          </w:tcPr>
          <w:p w14:paraId="7EEDC6C1" w14:textId="77777777" w:rsidR="003952C5" w:rsidRDefault="003952C5" w:rsidP="00375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Total Grow Area</w:t>
            </w:r>
          </w:p>
        </w:tc>
        <w:tc>
          <w:tcPr>
            <w:tcW w:w="2185" w:type="dxa"/>
          </w:tcPr>
          <w:p w14:paraId="02EEE077" w14:textId="77777777" w:rsidR="003952C5" w:rsidRDefault="003952C5" w:rsidP="00375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2F32AD8">
              <w:rPr>
                <w:color w:val="595959" w:themeColor="text2" w:themeTint="A6"/>
              </w:rPr>
              <w:t>Total Fixture Count</w:t>
            </w:r>
          </w:p>
        </w:tc>
      </w:tr>
      <w:tr w:rsidR="003952C5" w14:paraId="4440DA6D" w14:textId="77777777" w:rsidTr="004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14:paraId="448B8E61" w14:textId="1D73E078" w:rsidR="003952C5" w:rsidRPr="00E12808" w:rsidRDefault="003952C5" w:rsidP="00375E6F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</w:pPr>
            <w:r w:rsidRPr="02F32AD8"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  <w:t xml:space="preserve">Pro 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595959" w:themeColor="text2" w:themeTint="A6"/>
              </w:rPr>
              <w:t>325</w:t>
            </w:r>
          </w:p>
        </w:tc>
        <w:tc>
          <w:tcPr>
            <w:tcW w:w="1443" w:type="dxa"/>
            <w:vAlign w:val="center"/>
          </w:tcPr>
          <w:p w14:paraId="38E1F8B4" w14:textId="06B34BDB" w:rsidR="003952C5" w:rsidRPr="000F5DC6" w:rsidRDefault="00061AFB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4</w:t>
            </w:r>
            <w:r w:rsidR="00496EB6">
              <w:rPr>
                <w:rFonts w:ascii="Calibri" w:eastAsia="Times New Roman" w:hAnsi="Calibri" w:cs="Times New Roman"/>
                <w:color w:val="595959" w:themeColor="text2" w:themeTint="A6"/>
              </w:rPr>
              <w:t>’</w:t>
            </w:r>
          </w:p>
        </w:tc>
        <w:tc>
          <w:tcPr>
            <w:tcW w:w="1483" w:type="dxa"/>
            <w:vAlign w:val="center"/>
          </w:tcPr>
          <w:p w14:paraId="500EE695" w14:textId="5A51975E" w:rsidR="003952C5" w:rsidRPr="000F5DC6" w:rsidRDefault="004D6544" w:rsidP="004D6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1/</w:t>
            </w:r>
            <w:r w:rsidR="00381D0A">
              <w:rPr>
                <w:rFonts w:ascii="Calibri" w:eastAsia="Times New Roman" w:hAnsi="Calibri" w:cs="Times New Roman"/>
                <w:color w:val="595959" w:themeColor="text2" w:themeTint="A6"/>
              </w:rPr>
              <w:t>meter (?)</w:t>
            </w:r>
          </w:p>
        </w:tc>
        <w:tc>
          <w:tcPr>
            <w:tcW w:w="1373" w:type="dxa"/>
            <w:vAlign w:val="center"/>
          </w:tcPr>
          <w:p w14:paraId="66B0D01F" w14:textId="77777777" w:rsidR="003952C5" w:rsidRPr="000F5DC6" w:rsidRDefault="003952C5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N/A</w:t>
            </w:r>
          </w:p>
        </w:tc>
        <w:tc>
          <w:tcPr>
            <w:tcW w:w="1350" w:type="dxa"/>
            <w:vAlign w:val="center"/>
          </w:tcPr>
          <w:p w14:paraId="282D27FB" w14:textId="77777777" w:rsidR="003952C5" w:rsidRPr="001D2300" w:rsidRDefault="003952C5" w:rsidP="004D6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 w:rsidRPr="001D2300">
              <w:rPr>
                <w:rFonts w:ascii="Calibri" w:eastAsia="Times New Roman" w:hAnsi="Calibri" w:cs="Times New Roman"/>
                <w:color w:val="595959" w:themeColor="text2" w:themeTint="A6"/>
              </w:rPr>
              <w:t>75R:5W:20B</w:t>
            </w:r>
          </w:p>
        </w:tc>
        <w:tc>
          <w:tcPr>
            <w:tcW w:w="1469" w:type="dxa"/>
            <w:vAlign w:val="center"/>
          </w:tcPr>
          <w:p w14:paraId="67637F2E" w14:textId="0C0F0260" w:rsidR="003952C5" w:rsidRPr="000F5DC6" w:rsidRDefault="00496EB6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819 ft</w:t>
            </w:r>
            <w:r w:rsidRPr="00496EB6">
              <w:rPr>
                <w:rFonts w:ascii="Calibri" w:eastAsia="Times New Roman" w:hAnsi="Calibri" w:cs="Times New Roman"/>
                <w:color w:val="595959" w:themeColor="text2" w:themeTint="A6"/>
                <w:vertAlign w:val="superscript"/>
              </w:rPr>
              <w:t>2</w:t>
            </w:r>
          </w:p>
        </w:tc>
        <w:tc>
          <w:tcPr>
            <w:tcW w:w="2185" w:type="dxa"/>
            <w:vAlign w:val="center"/>
          </w:tcPr>
          <w:p w14:paraId="6F12EDFC" w14:textId="4796BD93" w:rsidR="003952C5" w:rsidRPr="000F5DC6" w:rsidRDefault="00C027D6" w:rsidP="0037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2" w:themeTint="A6"/>
              </w:rPr>
            </w:pPr>
            <w:r>
              <w:rPr>
                <w:rFonts w:ascii="Calibri" w:eastAsia="Times New Roman" w:hAnsi="Calibri" w:cs="Times New Roman"/>
                <w:color w:val="595959" w:themeColor="text2" w:themeTint="A6"/>
              </w:rPr>
              <w:t>18</w:t>
            </w:r>
          </w:p>
        </w:tc>
      </w:tr>
    </w:tbl>
    <w:p w14:paraId="736A9E45" w14:textId="5C46B45A" w:rsidR="003952C5" w:rsidRDefault="003952C5" w:rsidP="003952C5"/>
    <w:p w14:paraId="1AD28DD2" w14:textId="77777777" w:rsidR="003952C5" w:rsidRPr="003952C5" w:rsidRDefault="003952C5" w:rsidP="003952C5"/>
    <w:p w14:paraId="207AAB14" w14:textId="69FA8D2F" w:rsidR="00F70753" w:rsidRDefault="59E978EC" w:rsidP="00F70753">
      <w:pPr>
        <w:pStyle w:val="Heading2"/>
      </w:pPr>
      <w:r>
        <w:t>Measurements, Measurement Tools, and Measurement Protocol</w:t>
      </w:r>
    </w:p>
    <w:p w14:paraId="1D01E201" w14:textId="77777777" w:rsidR="00F70753" w:rsidRPr="00E12808" w:rsidRDefault="59E978EC" w:rsidP="59E978EC">
      <w:pPr>
        <w:rPr>
          <w:b/>
          <w:bCs/>
          <w:sz w:val="36"/>
          <w:szCs w:val="36"/>
        </w:rPr>
      </w:pPr>
      <w:r w:rsidRPr="59E978EC">
        <w:rPr>
          <w:b/>
          <w:bCs/>
          <w:sz w:val="36"/>
          <w:szCs w:val="36"/>
        </w:rPr>
        <w:t>Harvest Data</w:t>
      </w:r>
    </w:p>
    <w:tbl>
      <w:tblPr>
        <w:tblStyle w:val="ListTable6Colorful-Accent4"/>
        <w:tblW w:w="10801" w:type="dxa"/>
        <w:tblLook w:val="04A0" w:firstRow="1" w:lastRow="0" w:firstColumn="1" w:lastColumn="0" w:noHBand="0" w:noVBand="1"/>
      </w:tblPr>
      <w:tblGrid>
        <w:gridCol w:w="2767"/>
        <w:gridCol w:w="1823"/>
        <w:gridCol w:w="1980"/>
        <w:gridCol w:w="4231"/>
      </w:tblGrid>
      <w:tr w:rsidR="002924E1" w14:paraId="16723463" w14:textId="77777777" w:rsidTr="02F32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C47FBA1" w14:textId="77777777" w:rsidR="002924E1" w:rsidRDefault="59E978EC" w:rsidP="004738A6">
            <w:r>
              <w:t>Measurement</w:t>
            </w:r>
          </w:p>
        </w:tc>
        <w:tc>
          <w:tcPr>
            <w:tcW w:w="1823" w:type="dxa"/>
          </w:tcPr>
          <w:p w14:paraId="208D4354" w14:textId="77777777" w:rsidR="002924E1" w:rsidRDefault="59E978EC" w:rsidP="00473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1980" w:type="dxa"/>
          </w:tcPr>
          <w:p w14:paraId="665CC076" w14:textId="77777777" w:rsidR="002924E1" w:rsidRDefault="59E978EC" w:rsidP="00473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Tools Needed</w:t>
            </w:r>
          </w:p>
        </w:tc>
        <w:tc>
          <w:tcPr>
            <w:tcW w:w="4231" w:type="dxa"/>
          </w:tcPr>
          <w:p w14:paraId="0F504BA2" w14:textId="77777777" w:rsidR="002924E1" w:rsidRDefault="59E978EC" w:rsidP="00473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</w:t>
            </w:r>
          </w:p>
        </w:tc>
      </w:tr>
      <w:tr w:rsidR="002924E1" w14:paraId="27EF77F2" w14:textId="77777777" w:rsidTr="02F3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365065B9" w14:textId="2DA566C8" w:rsidR="002924E1" w:rsidRPr="004458F3" w:rsidRDefault="00FD584E" w:rsidP="59E978EC">
            <w:pPr>
              <w:rPr>
                <w:rFonts w:eastAsia="Times New Roman" w:cs="Times New Roman"/>
                <w:b w:val="0"/>
              </w:rPr>
            </w:pPr>
            <w:r w:rsidRPr="004458F3">
              <w:rPr>
                <w:rFonts w:eastAsia="Times New Roman" w:cs="Times New Roman"/>
                <w:b w:val="0"/>
              </w:rPr>
              <w:t>Fresh Weight</w:t>
            </w:r>
          </w:p>
        </w:tc>
        <w:tc>
          <w:tcPr>
            <w:tcW w:w="1823" w:type="dxa"/>
            <w:vAlign w:val="center"/>
          </w:tcPr>
          <w:p w14:paraId="455B470B" w14:textId="228F56A0" w:rsidR="002924E1" w:rsidRPr="005521B6" w:rsidRDefault="00FD584E" w:rsidP="59E9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</w:t>
            </w:r>
          </w:p>
        </w:tc>
        <w:tc>
          <w:tcPr>
            <w:tcW w:w="1980" w:type="dxa"/>
            <w:vAlign w:val="center"/>
          </w:tcPr>
          <w:p w14:paraId="59C14CDB" w14:textId="4B10FF5A" w:rsidR="002924E1" w:rsidRPr="005521B6" w:rsidRDefault="008644EF" w:rsidP="59E9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Balance</w:t>
            </w:r>
          </w:p>
        </w:tc>
        <w:tc>
          <w:tcPr>
            <w:tcW w:w="4231" w:type="dxa"/>
            <w:vAlign w:val="bottom"/>
          </w:tcPr>
          <w:p w14:paraId="67AE61EC" w14:textId="4D72CFD6" w:rsidR="002924E1" w:rsidRPr="005521B6" w:rsidRDefault="00132DF6" w:rsidP="59E9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Saturate media 3 hours before harvest. Cut stem of plant at soil line and place on scale.</w:t>
            </w:r>
          </w:p>
        </w:tc>
      </w:tr>
      <w:tr w:rsidR="002924E1" w14:paraId="788A97E2" w14:textId="77777777" w:rsidTr="02F32AD8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28D95742" w14:textId="42962F3A" w:rsidR="002924E1" w:rsidRPr="004458F3" w:rsidRDefault="00FD584E" w:rsidP="59E978EC">
            <w:pPr>
              <w:rPr>
                <w:rFonts w:eastAsia="Times New Roman" w:cs="Times New Roman"/>
                <w:b w:val="0"/>
              </w:rPr>
            </w:pPr>
            <w:r w:rsidRPr="004458F3">
              <w:rPr>
                <w:rFonts w:eastAsia="Times New Roman" w:cs="Times New Roman"/>
                <w:b w:val="0"/>
              </w:rPr>
              <w:t>Dry Weight</w:t>
            </w:r>
          </w:p>
        </w:tc>
        <w:tc>
          <w:tcPr>
            <w:tcW w:w="1823" w:type="dxa"/>
            <w:vAlign w:val="center"/>
          </w:tcPr>
          <w:p w14:paraId="34F5385F" w14:textId="0C57B4A4" w:rsidR="002924E1" w:rsidRPr="005521B6" w:rsidRDefault="00FD584E" w:rsidP="59E9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</w:t>
            </w:r>
          </w:p>
        </w:tc>
        <w:tc>
          <w:tcPr>
            <w:tcW w:w="1980" w:type="dxa"/>
            <w:vAlign w:val="center"/>
          </w:tcPr>
          <w:p w14:paraId="3E807399" w14:textId="1185B7EE" w:rsidR="002924E1" w:rsidRPr="005521B6" w:rsidRDefault="008644EF" w:rsidP="59E9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Balance</w:t>
            </w:r>
          </w:p>
        </w:tc>
        <w:tc>
          <w:tcPr>
            <w:tcW w:w="4231" w:type="dxa"/>
            <w:vAlign w:val="bottom"/>
          </w:tcPr>
          <w:p w14:paraId="60DF7B50" w14:textId="26DB413E" w:rsidR="002924E1" w:rsidRPr="005521B6" w:rsidRDefault="00104EF6" w:rsidP="59E9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Place in paper bag and d</w:t>
            </w:r>
            <w:r w:rsidR="00132DF6">
              <w:rPr>
                <w:rFonts w:eastAsia="Times New Roman" w:cs="Times New Roman"/>
              </w:rPr>
              <w:t xml:space="preserve">ry </w:t>
            </w:r>
            <w:r w:rsidR="00B11D6E">
              <w:rPr>
                <w:rFonts w:eastAsia="Times New Roman" w:cs="Times New Roman"/>
              </w:rPr>
              <w:t xml:space="preserve">for </w:t>
            </w:r>
            <w:r w:rsidR="00E71441">
              <w:rPr>
                <w:rFonts w:eastAsia="Times New Roman" w:cs="Times New Roman"/>
              </w:rPr>
              <w:t>4</w:t>
            </w:r>
            <w:r w:rsidR="00B11D6E">
              <w:rPr>
                <w:rFonts w:eastAsia="Times New Roman" w:cs="Times New Roman"/>
              </w:rPr>
              <w:t xml:space="preserve"> days at</w:t>
            </w:r>
            <w:r w:rsidR="00E47912">
              <w:rPr>
                <w:rFonts w:eastAsia="Times New Roman" w:cs="Times New Roman"/>
              </w:rPr>
              <w:t xml:space="preserve"> 7</w:t>
            </w:r>
            <w:r w:rsidR="00B11D6E">
              <w:rPr>
                <w:rFonts w:eastAsia="Times New Roman" w:cs="Times New Roman"/>
              </w:rPr>
              <w:t>0</w:t>
            </w:r>
            <w:r w:rsidR="00B11D6E">
              <w:rPr>
                <w:rFonts w:eastAsia="Times New Roman" w:cstheme="minorHAnsi"/>
              </w:rPr>
              <w:t>°</w:t>
            </w:r>
            <w:r w:rsidR="00B11D6E">
              <w:rPr>
                <w:rFonts w:eastAsia="Times New Roman" w:cs="Times New Roman"/>
              </w:rPr>
              <w:t>C</w:t>
            </w:r>
            <w:r>
              <w:rPr>
                <w:rFonts w:eastAsia="Times New Roman" w:cs="Times New Roman"/>
              </w:rPr>
              <w:t xml:space="preserve">. </w:t>
            </w:r>
            <w:r w:rsidR="00AC180B">
              <w:rPr>
                <w:rFonts w:eastAsia="Times New Roman" w:cs="Times New Roman"/>
              </w:rPr>
              <w:t>Remove from bag and weigh.</w:t>
            </w:r>
          </w:p>
        </w:tc>
      </w:tr>
      <w:tr w:rsidR="009C3D4B" w14:paraId="6C1F7E91" w14:textId="77777777" w:rsidTr="02F3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7F55E0C4" w14:textId="728E02FB" w:rsidR="009C3D4B" w:rsidRPr="004458F3" w:rsidRDefault="009C3D4B" w:rsidP="59E978EC">
            <w:pPr>
              <w:rPr>
                <w:rFonts w:eastAsia="Times New Roman" w:cs="Times New Roman"/>
                <w:b w:val="0"/>
              </w:rPr>
            </w:pPr>
            <w:r w:rsidRPr="004458F3">
              <w:rPr>
                <w:rFonts w:eastAsia="Times New Roman" w:cs="Times New Roman"/>
                <w:b w:val="0"/>
              </w:rPr>
              <w:t>Volume</w:t>
            </w:r>
          </w:p>
        </w:tc>
        <w:tc>
          <w:tcPr>
            <w:tcW w:w="1823" w:type="dxa"/>
            <w:vAlign w:val="center"/>
          </w:tcPr>
          <w:p w14:paraId="1C9CA88E" w14:textId="449E9D3C" w:rsidR="009C3D4B" w:rsidRDefault="009C3D4B" w:rsidP="59E9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cm</w:t>
            </w:r>
            <w:r w:rsidRPr="009C3D4B">
              <w:rPr>
                <w:rFonts w:eastAsia="Times New Roman" w:cs="Times New Roman"/>
                <w:vertAlign w:val="superscript"/>
              </w:rPr>
              <w:t>3</w:t>
            </w:r>
          </w:p>
        </w:tc>
        <w:tc>
          <w:tcPr>
            <w:tcW w:w="1980" w:type="dxa"/>
            <w:vAlign w:val="center"/>
          </w:tcPr>
          <w:p w14:paraId="40FB120C" w14:textId="4BA1A75C" w:rsidR="009C3D4B" w:rsidRPr="59E978EC" w:rsidRDefault="009C3D4B" w:rsidP="59E9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Ruler and/or measuring tape</w:t>
            </w:r>
          </w:p>
        </w:tc>
        <w:tc>
          <w:tcPr>
            <w:tcW w:w="4231" w:type="dxa"/>
            <w:vAlign w:val="bottom"/>
          </w:tcPr>
          <w:p w14:paraId="7AF0349E" w14:textId="798EF167" w:rsidR="009C3D4B" w:rsidRDefault="0020148F" w:rsidP="59E9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Measure plant height (bench top to highest leaf) and </w:t>
            </w:r>
            <w:r w:rsidR="006C755A">
              <w:rPr>
                <w:rFonts w:eastAsia="Times New Roman" w:cs="Times New Roman"/>
              </w:rPr>
              <w:t xml:space="preserve">two </w:t>
            </w:r>
            <w:r>
              <w:rPr>
                <w:rFonts w:eastAsia="Times New Roman" w:cs="Times New Roman"/>
              </w:rPr>
              <w:t>width</w:t>
            </w:r>
            <w:r w:rsidR="006C755A">
              <w:rPr>
                <w:rFonts w:eastAsia="Times New Roman" w:cs="Times New Roman"/>
              </w:rPr>
              <w:t>s</w:t>
            </w:r>
            <w:r>
              <w:rPr>
                <w:rFonts w:eastAsia="Times New Roman" w:cs="Times New Roman"/>
              </w:rPr>
              <w:t xml:space="preserve"> </w:t>
            </w:r>
            <w:r w:rsidR="00A4117A">
              <w:rPr>
                <w:rFonts w:eastAsia="Times New Roman" w:cs="Times New Roman"/>
              </w:rPr>
              <w:t>(</w:t>
            </w:r>
            <w:r w:rsidR="003476D3">
              <w:rPr>
                <w:rFonts w:eastAsia="Times New Roman" w:cs="Times New Roman"/>
              </w:rPr>
              <w:t>greatest width</w:t>
            </w:r>
            <w:r w:rsidR="00A4117A">
              <w:rPr>
                <w:rFonts w:eastAsia="Times New Roman" w:cs="Times New Roman"/>
              </w:rPr>
              <w:t>,</w:t>
            </w:r>
            <w:r w:rsidR="003476D3">
              <w:rPr>
                <w:rFonts w:eastAsia="Times New Roman" w:cs="Times New Roman"/>
              </w:rPr>
              <w:t xml:space="preserve"> and the width that is</w:t>
            </w:r>
            <w:r w:rsidR="00A4117A">
              <w:rPr>
                <w:rFonts w:eastAsia="Times New Roman" w:cs="Times New Roman"/>
              </w:rPr>
              <w:t xml:space="preserve"> 90 degrees from </w:t>
            </w:r>
            <w:r w:rsidR="003476D3">
              <w:rPr>
                <w:rFonts w:eastAsia="Times New Roman" w:cs="Times New Roman"/>
              </w:rPr>
              <w:t>the greatest width</w:t>
            </w:r>
            <w:r w:rsidR="00A4117A">
              <w:rPr>
                <w:rFonts w:eastAsia="Times New Roman" w:cs="Times New Roman"/>
              </w:rPr>
              <w:t>)</w:t>
            </w:r>
            <w:r w:rsidR="000A1F3A">
              <w:rPr>
                <w:rFonts w:eastAsia="Times New Roman" w:cs="Times New Roman"/>
              </w:rPr>
              <w:t>. Calculate the volume of the cylindrical plant (</w:t>
            </w:r>
            <w:r w:rsidR="00550624">
              <w:rPr>
                <w:rFonts w:eastAsia="Times New Roman" w:cs="Times New Roman"/>
              </w:rPr>
              <w:t xml:space="preserve">cylinder volume = </w:t>
            </w:r>
            <w:r w:rsidR="002E0A85">
              <w:rPr>
                <w:rFonts w:eastAsia="Times New Roman" w:cs="Times New Roman"/>
              </w:rPr>
              <w:t xml:space="preserve">height * </w:t>
            </w:r>
            <w:r w:rsidR="002E0A85">
              <w:rPr>
                <w:rFonts w:eastAsia="Times New Roman" w:cstheme="minorHAnsi"/>
              </w:rPr>
              <w:t>π</w:t>
            </w:r>
            <w:r w:rsidR="002E0A85">
              <w:rPr>
                <w:rFonts w:eastAsia="Times New Roman" w:cs="Times New Roman"/>
              </w:rPr>
              <w:t>r</w:t>
            </w:r>
            <w:r w:rsidR="002E0A85" w:rsidRPr="002E0A85">
              <w:rPr>
                <w:rFonts w:eastAsia="Times New Roman" w:cs="Times New Roman"/>
                <w:vertAlign w:val="superscript"/>
              </w:rPr>
              <w:t>2</w:t>
            </w:r>
            <w:r w:rsidR="00E5362A" w:rsidRPr="00E5362A">
              <w:rPr>
                <w:rFonts w:eastAsia="Times New Roman" w:cs="Times New Roman"/>
              </w:rPr>
              <w:t>,</w:t>
            </w:r>
            <w:r w:rsidR="00E5362A">
              <w:rPr>
                <w:rFonts w:eastAsia="Times New Roman" w:cs="Times New Roman"/>
              </w:rPr>
              <w:t xml:space="preserve"> r = </w:t>
            </w:r>
            <w:r w:rsidR="00550624">
              <w:rPr>
                <w:rFonts w:eastAsia="Times New Roman" w:cs="Times New Roman"/>
              </w:rPr>
              <w:t>(</w:t>
            </w:r>
            <w:r w:rsidR="00E5362A">
              <w:rPr>
                <w:rFonts w:eastAsia="Times New Roman" w:cs="Times New Roman"/>
              </w:rPr>
              <w:t>width1 + width2</w:t>
            </w:r>
            <w:r w:rsidR="00550624">
              <w:rPr>
                <w:rFonts w:eastAsia="Times New Roman" w:cs="Times New Roman"/>
              </w:rPr>
              <w:t xml:space="preserve">) </w:t>
            </w:r>
            <w:r w:rsidR="00550624">
              <w:rPr>
                <w:rFonts w:eastAsia="Times New Roman" w:cstheme="minorHAnsi"/>
              </w:rPr>
              <w:t xml:space="preserve">÷ </w:t>
            </w:r>
            <w:r w:rsidR="00B1074F">
              <w:rPr>
                <w:rFonts w:eastAsia="Times New Roman" w:cstheme="minorHAnsi"/>
              </w:rPr>
              <w:t>4</w:t>
            </w:r>
            <w:r w:rsidR="002E0A85" w:rsidRPr="002E0A85">
              <w:rPr>
                <w:rFonts w:eastAsia="Times New Roman" w:cs="Times New Roman"/>
              </w:rPr>
              <w:t>)</w:t>
            </w:r>
            <w:r w:rsidR="00CC7EDA">
              <w:rPr>
                <w:rFonts w:eastAsia="Times New Roman" w:cs="Times New Roman"/>
              </w:rPr>
              <w:t>.</w:t>
            </w:r>
          </w:p>
        </w:tc>
      </w:tr>
      <w:tr w:rsidR="002924E1" w14:paraId="2EAF53B4" w14:textId="77777777" w:rsidTr="02F32AD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77F1A18C" w14:textId="77777777" w:rsidR="002924E1" w:rsidRPr="004458F3" w:rsidRDefault="59E978EC" w:rsidP="59E978EC">
            <w:pPr>
              <w:rPr>
                <w:rFonts w:eastAsia="Times New Roman" w:cs="Times New Roman"/>
                <w:b w:val="0"/>
              </w:rPr>
            </w:pPr>
            <w:r w:rsidRPr="004458F3">
              <w:rPr>
                <w:rFonts w:eastAsia="Times New Roman" w:cs="Times New Roman"/>
                <w:b w:val="0"/>
              </w:rPr>
              <w:t>Photographs</w:t>
            </w:r>
          </w:p>
        </w:tc>
        <w:tc>
          <w:tcPr>
            <w:tcW w:w="1823" w:type="dxa"/>
            <w:vAlign w:val="center"/>
          </w:tcPr>
          <w:p w14:paraId="0BCF8028" w14:textId="1FA6F9A0" w:rsidR="002924E1" w:rsidRPr="005521B6" w:rsidRDefault="009F5EFF" w:rsidP="59E9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.jpeg</w:t>
            </w:r>
          </w:p>
        </w:tc>
        <w:tc>
          <w:tcPr>
            <w:tcW w:w="1980" w:type="dxa"/>
            <w:vAlign w:val="center"/>
          </w:tcPr>
          <w:p w14:paraId="32744198" w14:textId="77777777" w:rsidR="002924E1" w:rsidRPr="005521B6" w:rsidRDefault="59E978EC" w:rsidP="59E9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59E978EC">
              <w:rPr>
                <w:rFonts w:eastAsia="Times New Roman" w:cs="Times New Roman"/>
              </w:rPr>
              <w:t>Camera</w:t>
            </w:r>
          </w:p>
        </w:tc>
        <w:tc>
          <w:tcPr>
            <w:tcW w:w="4231" w:type="dxa"/>
            <w:vAlign w:val="bottom"/>
          </w:tcPr>
          <w:p w14:paraId="31052D80" w14:textId="2AD1F121" w:rsidR="002924E1" w:rsidRPr="005521B6" w:rsidRDefault="00AC180B" w:rsidP="59E9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Set up photo station using black </w:t>
            </w:r>
            <w:r w:rsidR="000D6792">
              <w:rPr>
                <w:rFonts w:eastAsia="Times New Roman" w:cs="Times New Roman"/>
              </w:rPr>
              <w:t>velvet cloth. Set up tripod and</w:t>
            </w:r>
            <w:r w:rsidR="009E4522">
              <w:rPr>
                <w:rFonts w:eastAsia="Times New Roman" w:cs="Times New Roman"/>
              </w:rPr>
              <w:t xml:space="preserve"> photograph </w:t>
            </w:r>
            <w:r w:rsidR="004458F3">
              <w:rPr>
                <w:rFonts w:eastAsia="Times New Roman" w:cs="Times New Roman"/>
              </w:rPr>
              <w:t>several plants per treatment</w:t>
            </w:r>
            <w:r w:rsidR="009E4522">
              <w:rPr>
                <w:rFonts w:eastAsia="Times New Roman" w:cs="Times New Roman"/>
              </w:rPr>
              <w:t>.</w:t>
            </w:r>
            <w:r w:rsidR="000D6792">
              <w:rPr>
                <w:rFonts w:eastAsia="Times New Roman" w:cs="Times New Roman"/>
              </w:rPr>
              <w:t xml:space="preserve"> </w:t>
            </w:r>
            <w:r w:rsidR="004458F3">
              <w:rPr>
                <w:rFonts w:eastAsia="Times New Roman" w:cs="Times New Roman"/>
              </w:rPr>
              <w:t>Also photograph</w:t>
            </w:r>
            <w:r w:rsidR="006C755A">
              <w:rPr>
                <w:rFonts w:eastAsia="Times New Roman" w:cs="Times New Roman"/>
              </w:rPr>
              <w:t xml:space="preserve"> a selection of</w:t>
            </w:r>
            <w:r w:rsidR="00154F73">
              <w:rPr>
                <w:rFonts w:eastAsia="Times New Roman" w:cs="Times New Roman"/>
              </w:rPr>
              <w:t xml:space="preserve"> one individual plant from each treatment</w:t>
            </w:r>
            <w:r w:rsidR="00CD0501">
              <w:rPr>
                <w:rFonts w:eastAsia="Times New Roman" w:cs="Times New Roman"/>
              </w:rPr>
              <w:t xml:space="preserve"> in the same photograph.</w:t>
            </w:r>
          </w:p>
        </w:tc>
      </w:tr>
    </w:tbl>
    <w:p w14:paraId="2DFF9B44" w14:textId="4B51359E" w:rsidR="02F32AD8" w:rsidRDefault="02F32AD8" w:rsidP="02F32AD8">
      <w:pPr>
        <w:spacing w:after="0"/>
        <w:rPr>
          <w:b/>
          <w:bCs/>
          <w:sz w:val="36"/>
          <w:szCs w:val="36"/>
        </w:rPr>
      </w:pPr>
    </w:p>
    <w:p w14:paraId="0582D79A" w14:textId="77777777" w:rsidR="00A5338F" w:rsidRDefault="00A5338F" w:rsidP="02F32AD8">
      <w:pPr>
        <w:spacing w:after="0"/>
        <w:rPr>
          <w:b/>
          <w:bCs/>
          <w:sz w:val="36"/>
          <w:szCs w:val="36"/>
        </w:rPr>
      </w:pPr>
    </w:p>
    <w:p w14:paraId="3A1A1566" w14:textId="42E9FE92" w:rsidR="002924E1" w:rsidRPr="00E12808" w:rsidRDefault="02F32AD8" w:rsidP="02F32AD8">
      <w:pPr>
        <w:rPr>
          <w:b/>
          <w:bCs/>
          <w:sz w:val="36"/>
          <w:szCs w:val="36"/>
        </w:rPr>
      </w:pPr>
      <w:r w:rsidRPr="02F32AD8">
        <w:rPr>
          <w:b/>
          <w:bCs/>
          <w:sz w:val="36"/>
          <w:szCs w:val="36"/>
        </w:rPr>
        <w:t>Environmental Data</w:t>
      </w:r>
    </w:p>
    <w:tbl>
      <w:tblPr>
        <w:tblStyle w:val="ListTable6Colorful-Accent4"/>
        <w:tblW w:w="10801" w:type="dxa"/>
        <w:tblLook w:val="04A0" w:firstRow="1" w:lastRow="0" w:firstColumn="1" w:lastColumn="0" w:noHBand="0" w:noVBand="1"/>
      </w:tblPr>
      <w:tblGrid>
        <w:gridCol w:w="2767"/>
        <w:gridCol w:w="2675"/>
        <w:gridCol w:w="2655"/>
        <w:gridCol w:w="2704"/>
      </w:tblGrid>
      <w:tr w:rsidR="002924E1" w14:paraId="52AC04EF" w14:textId="77777777" w:rsidTr="02F32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5B3AA92" w14:textId="77777777" w:rsidR="002924E1" w:rsidRDefault="59E978EC" w:rsidP="004738A6">
            <w:r>
              <w:t>Measurement</w:t>
            </w:r>
          </w:p>
        </w:tc>
        <w:tc>
          <w:tcPr>
            <w:tcW w:w="2675" w:type="dxa"/>
          </w:tcPr>
          <w:p w14:paraId="28A36594" w14:textId="77777777" w:rsidR="002924E1" w:rsidRDefault="59E978EC" w:rsidP="00473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2655" w:type="dxa"/>
          </w:tcPr>
          <w:p w14:paraId="1F7C9DA2" w14:textId="77777777" w:rsidR="002924E1" w:rsidRDefault="59E978EC" w:rsidP="00473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Equipment Needed</w:t>
            </w:r>
          </w:p>
        </w:tc>
        <w:tc>
          <w:tcPr>
            <w:tcW w:w="2704" w:type="dxa"/>
          </w:tcPr>
          <w:p w14:paraId="0AB8128B" w14:textId="77777777" w:rsidR="002924E1" w:rsidRDefault="59E978EC" w:rsidP="004738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</w:t>
            </w:r>
          </w:p>
        </w:tc>
      </w:tr>
      <w:tr w:rsidR="002924E1" w14:paraId="664848F0" w14:textId="77777777" w:rsidTr="02F3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22BA916D" w14:textId="77777777" w:rsidR="002924E1" w:rsidRPr="00103CBB" w:rsidRDefault="59E978EC" w:rsidP="59E978EC">
            <w:pPr>
              <w:rPr>
                <w:rFonts w:eastAsia="Times New Roman" w:cs="Times New Roman"/>
                <w:b w:val="0"/>
                <w:bCs w:val="0"/>
              </w:rPr>
            </w:pPr>
            <w:r w:rsidRPr="59E978EC">
              <w:rPr>
                <w:rFonts w:eastAsia="Times New Roman" w:cs="Times New Roman"/>
                <w:b w:val="0"/>
                <w:bCs w:val="0"/>
              </w:rPr>
              <w:t>Fertigation Solution</w:t>
            </w:r>
          </w:p>
        </w:tc>
        <w:tc>
          <w:tcPr>
            <w:tcW w:w="2675" w:type="dxa"/>
            <w:vAlign w:val="center"/>
          </w:tcPr>
          <w:p w14:paraId="6A69B89E" w14:textId="77777777" w:rsidR="002924E1" w:rsidRPr="00103CBB" w:rsidRDefault="59E978EC" w:rsidP="59E9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59E978EC">
              <w:rPr>
                <w:rFonts w:eastAsia="Times New Roman" w:cs="Times New Roman"/>
              </w:rPr>
              <w:t>EC / pH</w:t>
            </w:r>
          </w:p>
        </w:tc>
        <w:tc>
          <w:tcPr>
            <w:tcW w:w="2655" w:type="dxa"/>
            <w:vAlign w:val="center"/>
          </w:tcPr>
          <w:p w14:paraId="74DC842D" w14:textId="77777777" w:rsidR="002924E1" w:rsidRPr="00103CBB" w:rsidRDefault="59E978EC" w:rsidP="59E9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59E978EC">
              <w:rPr>
                <w:rFonts w:eastAsia="Times New Roman" w:cs="Times New Roman"/>
              </w:rPr>
              <w:t>EC / pH probe</w:t>
            </w:r>
          </w:p>
        </w:tc>
        <w:tc>
          <w:tcPr>
            <w:tcW w:w="2704" w:type="dxa"/>
            <w:vAlign w:val="bottom"/>
          </w:tcPr>
          <w:p w14:paraId="4AC79913" w14:textId="018E40D7" w:rsidR="002924E1" w:rsidRPr="00103CBB" w:rsidRDefault="5B8BE938" w:rsidP="5B8BE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5B8BE938">
              <w:rPr>
                <w:rFonts w:eastAsia="Times New Roman" w:cs="Times New Roman"/>
              </w:rPr>
              <w:t>Record EC and pH when</w:t>
            </w:r>
            <w:r w:rsidR="005956AC">
              <w:rPr>
                <w:rFonts w:eastAsia="Times New Roman" w:cs="Times New Roman"/>
              </w:rPr>
              <w:t xml:space="preserve"> mixing fertigation</w:t>
            </w:r>
          </w:p>
        </w:tc>
      </w:tr>
      <w:tr w:rsidR="002924E1" w14:paraId="18C4804D" w14:textId="77777777" w:rsidTr="02F32AD8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7E23139F" w14:textId="77777777" w:rsidR="002924E1" w:rsidRPr="00103CBB" w:rsidRDefault="59E978EC" w:rsidP="59E978EC">
            <w:pPr>
              <w:rPr>
                <w:rFonts w:eastAsia="Times New Roman" w:cs="Times New Roman"/>
                <w:b w:val="0"/>
                <w:bCs w:val="0"/>
              </w:rPr>
            </w:pPr>
            <w:r w:rsidRPr="59E978EC">
              <w:rPr>
                <w:rFonts w:eastAsia="Times New Roman" w:cs="Times New Roman"/>
                <w:b w:val="0"/>
                <w:bCs w:val="0"/>
              </w:rPr>
              <w:t>Irrigation</w:t>
            </w:r>
          </w:p>
        </w:tc>
        <w:tc>
          <w:tcPr>
            <w:tcW w:w="2675" w:type="dxa"/>
            <w:vAlign w:val="center"/>
          </w:tcPr>
          <w:p w14:paraId="22B4C54E" w14:textId="612024A5" w:rsidR="002924E1" w:rsidRPr="00103CBB" w:rsidRDefault="5B8BE938" w:rsidP="5B8BE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5B8BE938">
              <w:rPr>
                <w:rFonts w:eastAsia="Times New Roman" w:cs="Times New Roman"/>
              </w:rPr>
              <w:t># / time </w:t>
            </w:r>
          </w:p>
        </w:tc>
        <w:tc>
          <w:tcPr>
            <w:tcW w:w="2655" w:type="dxa"/>
            <w:vAlign w:val="center"/>
          </w:tcPr>
          <w:p w14:paraId="0C0215A2" w14:textId="77777777" w:rsidR="002924E1" w:rsidRPr="00103CBB" w:rsidRDefault="59E978EC" w:rsidP="59E9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59E978EC">
              <w:rPr>
                <w:rFonts w:eastAsia="Times New Roman" w:cs="Times New Roman"/>
              </w:rPr>
              <w:t>Count</w:t>
            </w:r>
          </w:p>
        </w:tc>
        <w:tc>
          <w:tcPr>
            <w:tcW w:w="2704" w:type="dxa"/>
            <w:vAlign w:val="bottom"/>
          </w:tcPr>
          <w:p w14:paraId="4704A897" w14:textId="2F19A046" w:rsidR="002924E1" w:rsidRPr="00103CBB" w:rsidRDefault="005956AC" w:rsidP="02F3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Water from below by pumping water from reservoir to tents</w:t>
            </w:r>
          </w:p>
        </w:tc>
      </w:tr>
      <w:tr w:rsidR="00896E4E" w14:paraId="6B3CAD64" w14:textId="77777777" w:rsidTr="02F3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40C00B87" w14:textId="3B3E1E1B" w:rsidR="00896E4E" w:rsidRPr="00896E4E" w:rsidRDefault="00896E4E" w:rsidP="59E978EC">
            <w:pPr>
              <w:rPr>
                <w:rFonts w:eastAsia="Times New Roman" w:cs="Times New Roman"/>
                <w:b w:val="0"/>
              </w:rPr>
            </w:pPr>
            <w:r w:rsidRPr="00896E4E">
              <w:rPr>
                <w:rFonts w:eastAsia="Times New Roman" w:cs="Times New Roman"/>
                <w:b w:val="0"/>
              </w:rPr>
              <w:t>Temperature</w:t>
            </w:r>
          </w:p>
        </w:tc>
        <w:tc>
          <w:tcPr>
            <w:tcW w:w="2675" w:type="dxa"/>
            <w:vAlign w:val="center"/>
          </w:tcPr>
          <w:p w14:paraId="22871349" w14:textId="3C1D20FE" w:rsidR="00896E4E" w:rsidRPr="00896E4E" w:rsidRDefault="00E27B45" w:rsidP="5B8BE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Celsius</w:t>
            </w:r>
          </w:p>
        </w:tc>
        <w:tc>
          <w:tcPr>
            <w:tcW w:w="2655" w:type="dxa"/>
            <w:vAlign w:val="center"/>
          </w:tcPr>
          <w:p w14:paraId="32FB97CF" w14:textId="089D9885" w:rsidR="00896E4E" w:rsidRPr="00896E4E" w:rsidRDefault="00896E4E" w:rsidP="59E9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Eli</w:t>
            </w:r>
            <w:r w:rsidR="002F37C4">
              <w:rPr>
                <w:rFonts w:eastAsia="Times New Roman" w:cs="Times New Roman"/>
              </w:rPr>
              <w:t>t</w:t>
            </w:r>
            <w:r>
              <w:rPr>
                <w:rFonts w:eastAsia="Times New Roman" w:cs="Times New Roman"/>
              </w:rPr>
              <w:t>ech</w:t>
            </w:r>
            <w:proofErr w:type="spellEnd"/>
            <w:r>
              <w:rPr>
                <w:rFonts w:eastAsia="Times New Roman" w:cs="Times New Roman"/>
              </w:rPr>
              <w:t xml:space="preserve"> Data Logger</w:t>
            </w:r>
          </w:p>
        </w:tc>
        <w:tc>
          <w:tcPr>
            <w:tcW w:w="2704" w:type="dxa"/>
            <w:vAlign w:val="bottom"/>
          </w:tcPr>
          <w:p w14:paraId="78FBB431" w14:textId="2FB96867" w:rsidR="00896E4E" w:rsidRPr="00896E4E" w:rsidRDefault="00896E4E" w:rsidP="02F3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Assure temperatures are </w:t>
            </w:r>
            <w:r w:rsidR="00AA5EDD">
              <w:rPr>
                <w:rFonts w:eastAsia="Times New Roman" w:cs="Times New Roman"/>
              </w:rPr>
              <w:t xml:space="preserve">roughly equivalent (+ or – </w:t>
            </w:r>
            <w:r w:rsidR="00311FB0">
              <w:rPr>
                <w:rFonts w:eastAsia="Times New Roman" w:cs="Times New Roman"/>
              </w:rPr>
              <w:t>0.5</w:t>
            </w:r>
            <w:r w:rsidR="00AA5EDD">
              <w:rPr>
                <w:rFonts w:eastAsia="Times New Roman" w:cs="Times New Roman"/>
              </w:rPr>
              <w:t xml:space="preserve"> degrees Celsius</w:t>
            </w:r>
            <w:r w:rsidR="00072374">
              <w:rPr>
                <w:rFonts w:eastAsia="Times New Roman" w:cs="Times New Roman"/>
              </w:rPr>
              <w:t xml:space="preserve"> on average</w:t>
            </w:r>
            <w:r w:rsidR="00AA5EDD">
              <w:rPr>
                <w:rFonts w:eastAsia="Times New Roman" w:cs="Times New Roman"/>
              </w:rPr>
              <w:t xml:space="preserve">) between tents. </w:t>
            </w:r>
            <w:r>
              <w:rPr>
                <w:rFonts w:eastAsia="Times New Roman" w:cs="Times New Roman"/>
              </w:rPr>
              <w:t xml:space="preserve">Upload </w:t>
            </w:r>
            <w:r w:rsidR="00072374">
              <w:rPr>
                <w:rFonts w:eastAsia="Times New Roman" w:cs="Times New Roman"/>
              </w:rPr>
              <w:t>d</w:t>
            </w:r>
            <w:r>
              <w:rPr>
                <w:rFonts w:eastAsia="Times New Roman" w:cs="Times New Roman"/>
              </w:rPr>
              <w:t xml:space="preserve">ata and </w:t>
            </w:r>
            <w:r w:rsidR="00072374">
              <w:rPr>
                <w:rFonts w:eastAsia="Times New Roman" w:cs="Times New Roman"/>
              </w:rPr>
              <w:t>a</w:t>
            </w:r>
            <w:r>
              <w:rPr>
                <w:rFonts w:eastAsia="Times New Roman" w:cs="Times New Roman"/>
              </w:rPr>
              <w:t>verage</w:t>
            </w:r>
            <w:r w:rsidR="00AA5EDD">
              <w:rPr>
                <w:rFonts w:eastAsia="Times New Roman" w:cs="Times New Roman"/>
              </w:rPr>
              <w:t>.</w:t>
            </w:r>
          </w:p>
        </w:tc>
      </w:tr>
      <w:tr w:rsidR="00896E4E" w14:paraId="07812DA6" w14:textId="77777777" w:rsidTr="02F32AD8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101EBFB1" w14:textId="5239FE3E" w:rsidR="00896E4E" w:rsidRPr="00072374" w:rsidRDefault="00896E4E" w:rsidP="59E978EC">
            <w:pPr>
              <w:rPr>
                <w:rFonts w:eastAsia="Times New Roman" w:cs="Times New Roman"/>
                <w:b w:val="0"/>
              </w:rPr>
            </w:pPr>
            <w:r w:rsidRPr="00072374">
              <w:rPr>
                <w:rFonts w:eastAsia="Times New Roman" w:cs="Times New Roman"/>
                <w:b w:val="0"/>
              </w:rPr>
              <w:t>Humidity</w:t>
            </w:r>
          </w:p>
        </w:tc>
        <w:tc>
          <w:tcPr>
            <w:tcW w:w="2675" w:type="dxa"/>
            <w:vAlign w:val="center"/>
          </w:tcPr>
          <w:p w14:paraId="06ACA672" w14:textId="44877F53" w:rsidR="00896E4E" w:rsidRPr="00896E4E" w:rsidRDefault="00E27B45" w:rsidP="5B8BE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%</w:t>
            </w:r>
          </w:p>
        </w:tc>
        <w:tc>
          <w:tcPr>
            <w:tcW w:w="2655" w:type="dxa"/>
            <w:vAlign w:val="center"/>
          </w:tcPr>
          <w:p w14:paraId="287A1F49" w14:textId="7493F0EF" w:rsidR="00896E4E" w:rsidRPr="00896E4E" w:rsidRDefault="00896E4E" w:rsidP="59E9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Eli</w:t>
            </w:r>
            <w:r w:rsidR="002F37C4">
              <w:rPr>
                <w:rFonts w:eastAsia="Times New Roman" w:cs="Times New Roman"/>
              </w:rPr>
              <w:t>t</w:t>
            </w:r>
            <w:r>
              <w:rPr>
                <w:rFonts w:eastAsia="Times New Roman" w:cs="Times New Roman"/>
              </w:rPr>
              <w:t>ech</w:t>
            </w:r>
            <w:proofErr w:type="spellEnd"/>
            <w:r>
              <w:rPr>
                <w:rFonts w:eastAsia="Times New Roman" w:cs="Times New Roman"/>
              </w:rPr>
              <w:t xml:space="preserve"> Data Logger</w:t>
            </w:r>
          </w:p>
        </w:tc>
        <w:tc>
          <w:tcPr>
            <w:tcW w:w="2704" w:type="dxa"/>
            <w:vAlign w:val="bottom"/>
          </w:tcPr>
          <w:p w14:paraId="700EEC03" w14:textId="6E5FAE95" w:rsidR="00896E4E" w:rsidRPr="00896E4E" w:rsidRDefault="00072374" w:rsidP="02F3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Assure </w:t>
            </w:r>
            <w:proofErr w:type="spellStart"/>
            <w:r w:rsidR="00311FB0">
              <w:rPr>
                <w:rFonts w:eastAsia="Times New Roman" w:cs="Times New Roman"/>
              </w:rPr>
              <w:t>humidities</w:t>
            </w:r>
            <w:proofErr w:type="spellEnd"/>
            <w:r>
              <w:rPr>
                <w:rFonts w:eastAsia="Times New Roman" w:cs="Times New Roman"/>
              </w:rPr>
              <w:t xml:space="preserve"> are roughly equivalent (+ or </w:t>
            </w:r>
            <w:r w:rsidR="00311FB0">
              <w:rPr>
                <w:rFonts w:eastAsia="Times New Roman" w:cs="Times New Roman"/>
              </w:rPr>
              <w:t>–</w:t>
            </w:r>
            <w:r>
              <w:rPr>
                <w:rFonts w:eastAsia="Times New Roman" w:cs="Times New Roman"/>
              </w:rPr>
              <w:t xml:space="preserve"> 2</w:t>
            </w:r>
            <w:r w:rsidR="00311FB0">
              <w:rPr>
                <w:rFonts w:eastAsia="Times New Roman" w:cs="Times New Roman"/>
              </w:rPr>
              <w:t>%</w:t>
            </w:r>
            <w:r>
              <w:rPr>
                <w:rFonts w:eastAsia="Times New Roman" w:cs="Times New Roman"/>
              </w:rPr>
              <w:t xml:space="preserve">) between tents. </w:t>
            </w:r>
            <w:r w:rsidR="00896E4E">
              <w:rPr>
                <w:rFonts w:eastAsia="Times New Roman" w:cs="Times New Roman"/>
              </w:rPr>
              <w:t xml:space="preserve">Upload </w:t>
            </w:r>
            <w:r>
              <w:rPr>
                <w:rFonts w:eastAsia="Times New Roman" w:cs="Times New Roman"/>
              </w:rPr>
              <w:t>d</w:t>
            </w:r>
            <w:r w:rsidR="00896E4E">
              <w:rPr>
                <w:rFonts w:eastAsia="Times New Roman" w:cs="Times New Roman"/>
              </w:rPr>
              <w:t xml:space="preserve">ata and </w:t>
            </w:r>
            <w:r>
              <w:rPr>
                <w:rFonts w:eastAsia="Times New Roman" w:cs="Times New Roman"/>
              </w:rPr>
              <w:t>a</w:t>
            </w:r>
            <w:r w:rsidR="00896E4E">
              <w:rPr>
                <w:rFonts w:eastAsia="Times New Roman" w:cs="Times New Roman"/>
              </w:rPr>
              <w:t>verage</w:t>
            </w:r>
            <w:r>
              <w:rPr>
                <w:rFonts w:eastAsia="Times New Roman" w:cs="Times New Roman"/>
              </w:rPr>
              <w:t>.</w:t>
            </w:r>
          </w:p>
        </w:tc>
      </w:tr>
    </w:tbl>
    <w:p w14:paraId="1D1946A2" w14:textId="77777777" w:rsidR="00E12808" w:rsidRDefault="00E12808" w:rsidP="002924E1">
      <w:pPr>
        <w:pStyle w:val="Heading2"/>
        <w:rPr>
          <w:rFonts w:asciiTheme="minorHAnsi" w:eastAsiaTheme="minorHAnsi" w:hAnsiTheme="minorHAnsi" w:cstheme="minorBidi"/>
          <w:b w:val="0"/>
          <w:color w:val="555759"/>
          <w:sz w:val="22"/>
          <w:szCs w:val="22"/>
        </w:rPr>
      </w:pPr>
    </w:p>
    <w:p w14:paraId="5D7934DC" w14:textId="29EC9DCE" w:rsidR="5BF64A5F" w:rsidRDefault="02F32AD8" w:rsidP="5BF64A5F">
      <w:pPr>
        <w:pStyle w:val="Heading2"/>
      </w:pPr>
      <w:r>
        <w:t>Analysis and Statistical Tests</w:t>
      </w:r>
    </w:p>
    <w:p w14:paraId="77E187F4" w14:textId="72480538" w:rsidR="005E7311" w:rsidRPr="005E7311" w:rsidRDefault="602B126F" w:rsidP="005E7311">
      <w:r>
        <w:t xml:space="preserve">A </w:t>
      </w:r>
      <w:r w:rsidR="00BF2A66">
        <w:t>one</w:t>
      </w:r>
      <w:r>
        <w:t>-way ANOVA (explanatory variable</w:t>
      </w:r>
      <w:r w:rsidR="00BF2A66">
        <w:t xml:space="preserve">: </w:t>
      </w:r>
      <w:r w:rsidR="00B70435">
        <w:t xml:space="preserve">propagation </w:t>
      </w:r>
      <w:r w:rsidR="00BF2A66">
        <w:t>photoperiod</w:t>
      </w:r>
      <w:r>
        <w:t>) and Tukey HSD will separate means at the α = .05 level. We will analyze</w:t>
      </w:r>
      <w:r w:rsidR="002A2955">
        <w:t xml:space="preserve"> the sole-source</w:t>
      </w:r>
      <w:r>
        <w:t xml:space="preserve"> </w:t>
      </w:r>
      <w:r w:rsidR="002A2955">
        <w:t xml:space="preserve">lighting </w:t>
      </w:r>
      <w:r>
        <w:t xml:space="preserve">results by considering the experimental unit to be </w:t>
      </w:r>
      <w:r w:rsidR="00B70435">
        <w:t>t</w:t>
      </w:r>
      <w:r>
        <w:t xml:space="preserve">he grow tent (n = </w:t>
      </w:r>
      <w:r w:rsidR="00B70435">
        <w:t>3</w:t>
      </w:r>
      <w:r>
        <w:t xml:space="preserve"> for each treatment</w:t>
      </w:r>
      <w:r w:rsidR="00B70435">
        <w:t xml:space="preserve">, </w:t>
      </w:r>
      <w:r w:rsidR="00456ABA">
        <w:t xml:space="preserve">there will be 18 </w:t>
      </w:r>
      <w:proofErr w:type="spellStart"/>
      <w:r w:rsidR="00456ABA">
        <w:t>pseudoreplicate</w:t>
      </w:r>
      <w:proofErr w:type="spellEnd"/>
      <w:r w:rsidR="00456ABA">
        <w:t xml:space="preserve"> lettuces</w:t>
      </w:r>
      <w:r w:rsidR="00B70435">
        <w:t xml:space="preserve"> within each replicate</w:t>
      </w:r>
      <w:r w:rsidR="007F18D0">
        <w:t xml:space="preserve"> tent</w:t>
      </w:r>
      <w:r>
        <w:t>).</w:t>
      </w:r>
      <w:r w:rsidR="001421BE">
        <w:t xml:space="preserve"> </w:t>
      </w:r>
      <w:r w:rsidR="0062346F">
        <w:t xml:space="preserve">In the </w:t>
      </w:r>
      <w:proofErr w:type="spellStart"/>
      <w:r w:rsidR="0062346F">
        <w:t>hoophouse</w:t>
      </w:r>
      <w:proofErr w:type="spellEnd"/>
      <w:r w:rsidR="0062346F">
        <w:t xml:space="preserve">, </w:t>
      </w:r>
      <w:r w:rsidR="006313E9">
        <w:t>t</w:t>
      </w:r>
      <w:r w:rsidR="004B23E5">
        <w:t>he</w:t>
      </w:r>
      <w:r w:rsidR="005F2028">
        <w:t xml:space="preserve"> individual lettuce</w:t>
      </w:r>
      <w:r w:rsidR="0062346F">
        <w:t xml:space="preserve"> will </w:t>
      </w:r>
      <w:r w:rsidR="008F1358">
        <w:t xml:space="preserve">serve as a replicate and we will harvest </w:t>
      </w:r>
      <w:r w:rsidR="005F2028">
        <w:t>3</w:t>
      </w:r>
      <w:r w:rsidR="008F1358">
        <w:t xml:space="preserve"> lettuces</w:t>
      </w:r>
      <w:r w:rsidR="00172DE1">
        <w:t xml:space="preserve"> from each channel at every harvest dat</w:t>
      </w:r>
      <w:r w:rsidR="006313E9">
        <w:t>e (2</w:t>
      </w:r>
      <w:r w:rsidR="006B0214">
        <w:t>7</w:t>
      </w:r>
      <w:r w:rsidR="006313E9">
        <w:t xml:space="preserve"> lettuces per </w:t>
      </w:r>
      <w:r w:rsidR="00053587">
        <w:t xml:space="preserve">east and west </w:t>
      </w:r>
      <w:r w:rsidR="006313E9">
        <w:t>block</w:t>
      </w:r>
      <w:r w:rsidR="005F2028">
        <w:t xml:space="preserve">, </w:t>
      </w:r>
      <w:r w:rsidR="006B0214">
        <w:t>54</w:t>
      </w:r>
      <w:r w:rsidR="005F2028">
        <w:t xml:space="preserve"> total</w:t>
      </w:r>
      <w:r w:rsidR="006313E9">
        <w:t>).</w:t>
      </w:r>
      <w:r w:rsidR="008F1358">
        <w:t xml:space="preserve"> </w:t>
      </w:r>
    </w:p>
    <w:p w14:paraId="5CB21FBD" w14:textId="70DD42A7" w:rsidR="5BF64A5F" w:rsidRDefault="59E978EC" w:rsidP="5BF64A5F">
      <w:pPr>
        <w:pStyle w:val="Heading2"/>
      </w:pPr>
      <w:r>
        <w:t>Conclusions and Final Report</w:t>
      </w:r>
    </w:p>
    <w:p w14:paraId="1A2BFA40" w14:textId="63C33ECE" w:rsidR="2089086E" w:rsidRDefault="5B8BE938" w:rsidP="5B8BE938">
      <w:proofErr w:type="spellStart"/>
      <w:r>
        <w:t>LumiGrow</w:t>
      </w:r>
      <w:proofErr w:type="spellEnd"/>
      <w:r>
        <w:t xml:space="preserve"> will produce a final report within 30 days of this trial’s end.</w:t>
      </w:r>
    </w:p>
    <w:p w14:paraId="726AEDB8" w14:textId="01D9EB60" w:rsidR="002058F5" w:rsidRPr="002058F5" w:rsidRDefault="5B8BE938" w:rsidP="5B8BE938">
      <w:pPr>
        <w:pStyle w:val="Heading2"/>
      </w:pPr>
      <w:r>
        <w:t>Timeline</w:t>
      </w:r>
    </w:p>
    <w:tbl>
      <w:tblPr>
        <w:tblStyle w:val="ListTable6Colorful-Accent4"/>
        <w:tblW w:w="10801" w:type="dxa"/>
        <w:tblLook w:val="04A0" w:firstRow="1" w:lastRow="0" w:firstColumn="1" w:lastColumn="0" w:noHBand="0" w:noVBand="1"/>
      </w:tblPr>
      <w:tblGrid>
        <w:gridCol w:w="2880"/>
        <w:gridCol w:w="1350"/>
        <w:gridCol w:w="1890"/>
        <w:gridCol w:w="4681"/>
      </w:tblGrid>
      <w:tr w:rsidR="002058F5" w14:paraId="7B3F9370" w14:textId="77777777" w:rsidTr="0062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220A9E1" w14:textId="77777777" w:rsidR="002058F5" w:rsidRPr="00FE2500" w:rsidRDefault="02F32AD8" w:rsidP="02F32AD8">
            <w:pPr>
              <w:rPr>
                <w:color w:val="595959" w:themeColor="text2" w:themeTint="A6"/>
              </w:rPr>
            </w:pPr>
            <w:r w:rsidRPr="00FE2500">
              <w:rPr>
                <w:color w:val="595959" w:themeColor="text2" w:themeTint="A6"/>
              </w:rPr>
              <w:t>Activity</w:t>
            </w:r>
          </w:p>
        </w:tc>
        <w:tc>
          <w:tcPr>
            <w:tcW w:w="1350" w:type="dxa"/>
          </w:tcPr>
          <w:p w14:paraId="4A220AE2" w14:textId="77777777" w:rsidR="002058F5" w:rsidRPr="00FE2500" w:rsidRDefault="02F32AD8" w:rsidP="02F32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0FE2500">
              <w:rPr>
                <w:color w:val="595959" w:themeColor="text2" w:themeTint="A6"/>
              </w:rPr>
              <w:t>Date</w:t>
            </w:r>
          </w:p>
        </w:tc>
        <w:tc>
          <w:tcPr>
            <w:tcW w:w="1890" w:type="dxa"/>
            <w:vAlign w:val="bottom"/>
          </w:tcPr>
          <w:p w14:paraId="17085A65" w14:textId="3412BB0D" w:rsidR="002058F5" w:rsidRPr="00FE2500" w:rsidRDefault="02F32AD8" w:rsidP="00622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0FE2500">
              <w:rPr>
                <w:color w:val="595959" w:themeColor="text2" w:themeTint="A6"/>
              </w:rPr>
              <w:t>Time (hours)</w:t>
            </w:r>
          </w:p>
        </w:tc>
        <w:tc>
          <w:tcPr>
            <w:tcW w:w="4681" w:type="dxa"/>
            <w:vAlign w:val="bottom"/>
          </w:tcPr>
          <w:p w14:paraId="36808373" w14:textId="77777777" w:rsidR="002058F5" w:rsidRPr="00FE2500" w:rsidRDefault="5B8BE938" w:rsidP="00622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0FE2500">
              <w:rPr>
                <w:color w:val="595959" w:themeColor="text2" w:themeTint="A6"/>
              </w:rPr>
              <w:t>Procedure</w:t>
            </w:r>
          </w:p>
        </w:tc>
      </w:tr>
      <w:tr w:rsidR="001941CE" w14:paraId="70BBC8DA" w14:textId="77777777" w:rsidTr="0042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A2FE497" w14:textId="2A9DE2B6" w:rsidR="001941CE" w:rsidRPr="602B126F" w:rsidRDefault="001941CE" w:rsidP="001941CE">
            <w:pPr>
              <w:rPr>
                <w:color w:val="595959" w:themeColor="text2" w:themeTint="A6"/>
              </w:rPr>
            </w:pPr>
            <w:r w:rsidRPr="00FE2500">
              <w:rPr>
                <w:color w:val="595959" w:themeColor="text2" w:themeTint="A6"/>
              </w:rPr>
              <w:t>Growth Chamber Preparation</w:t>
            </w:r>
          </w:p>
        </w:tc>
        <w:tc>
          <w:tcPr>
            <w:tcW w:w="1350" w:type="dxa"/>
            <w:vAlign w:val="center"/>
          </w:tcPr>
          <w:p w14:paraId="0A613872" w14:textId="6A18A4E0" w:rsidR="001941CE" w:rsidRDefault="001941CE" w:rsidP="0019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602B126F">
              <w:rPr>
                <w:color w:val="595959" w:themeColor="text2" w:themeTint="A6"/>
              </w:rPr>
              <w:t>0</w:t>
            </w:r>
            <w:r w:rsidR="00E4421A">
              <w:rPr>
                <w:color w:val="595959" w:themeColor="text2" w:themeTint="A6"/>
              </w:rPr>
              <w:t>9</w:t>
            </w:r>
            <w:r w:rsidRPr="602B126F">
              <w:rPr>
                <w:color w:val="595959" w:themeColor="text2" w:themeTint="A6"/>
              </w:rPr>
              <w:t>/2</w:t>
            </w:r>
            <w:r w:rsidR="0042655C">
              <w:rPr>
                <w:color w:val="595959" w:themeColor="text2" w:themeTint="A6"/>
              </w:rPr>
              <w:t>7 and 0</w:t>
            </w:r>
            <w:r w:rsidR="00E4421A">
              <w:rPr>
                <w:color w:val="595959" w:themeColor="text2" w:themeTint="A6"/>
              </w:rPr>
              <w:t>9</w:t>
            </w:r>
            <w:r w:rsidR="0042655C">
              <w:rPr>
                <w:color w:val="595959" w:themeColor="text2" w:themeTint="A6"/>
              </w:rPr>
              <w:t>/28</w:t>
            </w:r>
          </w:p>
        </w:tc>
        <w:tc>
          <w:tcPr>
            <w:tcW w:w="1890" w:type="dxa"/>
            <w:vAlign w:val="center"/>
          </w:tcPr>
          <w:p w14:paraId="4EBF1ABF" w14:textId="16AE5693" w:rsidR="001941CE" w:rsidRDefault="0042655C" w:rsidP="00426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14</w:t>
            </w:r>
          </w:p>
        </w:tc>
        <w:tc>
          <w:tcPr>
            <w:tcW w:w="4681" w:type="dxa"/>
          </w:tcPr>
          <w:p w14:paraId="1471E71C" w14:textId="6DE9BF89" w:rsidR="001941CE" w:rsidRPr="602B126F" w:rsidRDefault="001941CE" w:rsidP="0019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00FE2500">
              <w:rPr>
                <w:color w:val="595959" w:themeColor="text2" w:themeTint="A6"/>
              </w:rPr>
              <w:t>Create g</w:t>
            </w:r>
            <w:r w:rsidR="006201CB">
              <w:rPr>
                <w:color w:val="595959" w:themeColor="text2" w:themeTint="A6"/>
              </w:rPr>
              <w:t>row tent</w:t>
            </w:r>
            <w:r w:rsidRPr="00FE2500">
              <w:rPr>
                <w:color w:val="595959" w:themeColor="text2" w:themeTint="A6"/>
              </w:rPr>
              <w:t xml:space="preserve"> treatment labels (</w:t>
            </w:r>
            <w:hyperlink>
              <w:r w:rsidRPr="00FE2500">
                <w:rPr>
                  <w:rStyle w:val="Hyperlink"/>
                  <w:color w:val="595959" w:themeColor="text2" w:themeTint="A6"/>
                </w:rPr>
                <w:t>Template</w:t>
              </w:r>
            </w:hyperlink>
            <w:r w:rsidRPr="00FE2500">
              <w:rPr>
                <w:color w:val="595959" w:themeColor="text2" w:themeTint="A6"/>
              </w:rPr>
              <w:t>), assure lights are functioning</w:t>
            </w:r>
            <w:r w:rsidR="008116C1">
              <w:rPr>
                <w:color w:val="595959" w:themeColor="text2" w:themeTint="A6"/>
              </w:rPr>
              <w:t>,</w:t>
            </w:r>
            <w:r w:rsidR="00A87536">
              <w:rPr>
                <w:color w:val="595959" w:themeColor="text2" w:themeTint="A6"/>
              </w:rPr>
              <w:t xml:space="preserve"> test</w:t>
            </w:r>
            <w:r w:rsidR="008116C1">
              <w:rPr>
                <w:color w:val="595959" w:themeColor="text2" w:themeTint="A6"/>
              </w:rPr>
              <w:t xml:space="preserve"> irrigation, </w:t>
            </w:r>
            <w:r w:rsidR="00AC5713">
              <w:rPr>
                <w:color w:val="595959" w:themeColor="text2" w:themeTint="A6"/>
              </w:rPr>
              <w:t xml:space="preserve">equilibrate </w:t>
            </w:r>
            <w:r w:rsidR="006201CB">
              <w:rPr>
                <w:color w:val="595959" w:themeColor="text2" w:themeTint="A6"/>
              </w:rPr>
              <w:t>temperature/humidity between tents,</w:t>
            </w:r>
            <w:r w:rsidR="00A87536">
              <w:rPr>
                <w:color w:val="595959" w:themeColor="text2" w:themeTint="A6"/>
              </w:rPr>
              <w:t xml:space="preserve"> sterilize</w:t>
            </w:r>
            <w:r w:rsidRPr="00FE2500">
              <w:rPr>
                <w:color w:val="595959" w:themeColor="text2" w:themeTint="A6"/>
              </w:rPr>
              <w:t xml:space="preserve"> </w:t>
            </w:r>
            <w:r w:rsidR="006201CB">
              <w:rPr>
                <w:color w:val="595959" w:themeColor="text2" w:themeTint="A6"/>
              </w:rPr>
              <w:t xml:space="preserve">grow tent floors </w:t>
            </w:r>
            <w:r w:rsidRPr="00FE2500">
              <w:rPr>
                <w:color w:val="595959" w:themeColor="text2" w:themeTint="A6"/>
              </w:rPr>
              <w:t>(</w:t>
            </w:r>
            <w:hyperlink r:id="rId15">
              <w:r w:rsidRPr="00FE2500">
                <w:rPr>
                  <w:rStyle w:val="Hyperlink"/>
                  <w:rFonts w:ascii="Calibri" w:eastAsia="Calibri" w:hAnsi="Calibri" w:cs="Calibri"/>
                  <w:color w:val="595959" w:themeColor="text2" w:themeTint="A6"/>
                </w:rPr>
                <w:t>Link to Procedure</w:t>
              </w:r>
            </w:hyperlink>
            <w:r w:rsidRPr="00FE2500">
              <w:rPr>
                <w:color w:val="595959" w:themeColor="text2" w:themeTint="A6"/>
              </w:rPr>
              <w:t>)</w:t>
            </w:r>
          </w:p>
        </w:tc>
      </w:tr>
      <w:tr w:rsidR="001941CE" w14:paraId="2BD79B1F" w14:textId="77777777" w:rsidTr="006223C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51082686" w14:textId="7275EBE8" w:rsidR="001941CE" w:rsidRPr="00FE2500" w:rsidRDefault="001941CE" w:rsidP="001941CE">
            <w:pPr>
              <w:rPr>
                <w:color w:val="595959" w:themeColor="text2" w:themeTint="A6"/>
              </w:rPr>
            </w:pPr>
            <w:r w:rsidRPr="602B126F">
              <w:rPr>
                <w:color w:val="595959" w:themeColor="text2" w:themeTint="A6"/>
              </w:rPr>
              <w:t>Sow Lettuce</w:t>
            </w:r>
          </w:p>
        </w:tc>
        <w:tc>
          <w:tcPr>
            <w:tcW w:w="1350" w:type="dxa"/>
            <w:vAlign w:val="center"/>
          </w:tcPr>
          <w:p w14:paraId="40BABFD1" w14:textId="5D556AED" w:rsidR="001941CE" w:rsidRPr="00FE2500" w:rsidRDefault="001941CE" w:rsidP="0019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10/0</w:t>
            </w:r>
            <w:r w:rsidR="007B0322">
              <w:rPr>
                <w:color w:val="595959" w:themeColor="text2" w:themeTint="A6"/>
              </w:rPr>
              <w:t>5</w:t>
            </w:r>
          </w:p>
        </w:tc>
        <w:tc>
          <w:tcPr>
            <w:tcW w:w="1890" w:type="dxa"/>
            <w:vAlign w:val="bottom"/>
          </w:tcPr>
          <w:p w14:paraId="575D864C" w14:textId="2826D37A" w:rsidR="001941CE" w:rsidRPr="00FE2500" w:rsidRDefault="001941CE" w:rsidP="0019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3</w:t>
            </w:r>
          </w:p>
        </w:tc>
        <w:tc>
          <w:tcPr>
            <w:tcW w:w="4681" w:type="dxa"/>
          </w:tcPr>
          <w:p w14:paraId="39F5F57D" w14:textId="748BA976" w:rsidR="001941CE" w:rsidRPr="00FE2500" w:rsidRDefault="001941CE" w:rsidP="0019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602B126F">
              <w:rPr>
                <w:color w:val="595959" w:themeColor="text2" w:themeTint="A6"/>
              </w:rPr>
              <w:t xml:space="preserve">Sow </w:t>
            </w:r>
            <w:r w:rsidRPr="602B126F">
              <w:rPr>
                <w:i/>
                <w:iCs/>
                <w:color w:val="595959" w:themeColor="text2" w:themeTint="A6"/>
              </w:rPr>
              <w:t>L</w:t>
            </w:r>
            <w:r w:rsidRPr="602B126F">
              <w:rPr>
                <w:color w:val="595959" w:themeColor="text2" w:themeTint="A6"/>
              </w:rPr>
              <w:t xml:space="preserve">. </w:t>
            </w:r>
            <w:r w:rsidRPr="602B126F">
              <w:rPr>
                <w:i/>
                <w:iCs/>
                <w:color w:val="595959" w:themeColor="text2" w:themeTint="A6"/>
              </w:rPr>
              <w:t>sativa</w:t>
            </w:r>
            <w:r w:rsidRPr="602B126F">
              <w:rPr>
                <w:color w:val="595959" w:themeColor="text2" w:themeTint="A6"/>
              </w:rPr>
              <w:t xml:space="preserve"> seed (</w:t>
            </w:r>
            <w:hyperlink r:id="rId16">
              <w:r w:rsidRPr="602B126F">
                <w:rPr>
                  <w:rStyle w:val="Hyperlink"/>
                  <w:rFonts w:ascii="Calibri" w:eastAsia="Calibri" w:hAnsi="Calibri" w:cs="Calibri"/>
                  <w:color w:val="595959" w:themeColor="text2" w:themeTint="A6"/>
                </w:rPr>
                <w:t>Link to Procedure</w:t>
              </w:r>
            </w:hyperlink>
            <w:r w:rsidRPr="602B126F">
              <w:rPr>
                <w:color w:val="595959" w:themeColor="text2" w:themeTint="A6"/>
              </w:rPr>
              <w:t>)</w:t>
            </w:r>
          </w:p>
        </w:tc>
      </w:tr>
      <w:tr w:rsidR="001941CE" w14:paraId="60F8EB93" w14:textId="77777777" w:rsidTr="0043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890A53E" w14:textId="46D4699E" w:rsidR="001941CE" w:rsidRPr="00FE2500" w:rsidRDefault="001941CE" w:rsidP="001941CE">
            <w:pPr>
              <w:rPr>
                <w:color w:val="595959" w:themeColor="text2" w:themeTint="A6"/>
              </w:rPr>
            </w:pPr>
            <w:r w:rsidRPr="602B126F">
              <w:rPr>
                <w:color w:val="595959" w:themeColor="text2" w:themeTint="A6"/>
              </w:rPr>
              <w:t xml:space="preserve">Transplant Lettuce </w:t>
            </w:r>
          </w:p>
        </w:tc>
        <w:tc>
          <w:tcPr>
            <w:tcW w:w="1350" w:type="dxa"/>
            <w:vAlign w:val="center"/>
          </w:tcPr>
          <w:p w14:paraId="70201450" w14:textId="3D6BD852" w:rsidR="001941CE" w:rsidRPr="00FE2500" w:rsidRDefault="009A4D63" w:rsidP="0019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10</w:t>
            </w:r>
            <w:r w:rsidR="00435C64">
              <w:rPr>
                <w:color w:val="595959" w:themeColor="text2" w:themeTint="A6"/>
              </w:rPr>
              <w:t>/1</w:t>
            </w:r>
            <w:r w:rsidR="00892F0F">
              <w:rPr>
                <w:color w:val="595959" w:themeColor="text2" w:themeTint="A6"/>
              </w:rPr>
              <w:t>7</w:t>
            </w:r>
          </w:p>
        </w:tc>
        <w:tc>
          <w:tcPr>
            <w:tcW w:w="1890" w:type="dxa"/>
            <w:vAlign w:val="center"/>
          </w:tcPr>
          <w:p w14:paraId="19B82445" w14:textId="40E72B54" w:rsidR="001941CE" w:rsidRPr="00FE2500" w:rsidRDefault="00435C64" w:rsidP="0043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2</w:t>
            </w:r>
          </w:p>
        </w:tc>
        <w:tc>
          <w:tcPr>
            <w:tcW w:w="4681" w:type="dxa"/>
          </w:tcPr>
          <w:p w14:paraId="4854316D" w14:textId="1733E808" w:rsidR="001941CE" w:rsidRPr="00FE2500" w:rsidRDefault="00435C64" w:rsidP="0019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rStyle w:val="normaltextrun"/>
                <w:rFonts w:ascii="Calibri" w:hAnsi="Calibri" w:cs="Calibri"/>
                <w:color w:val="595959"/>
              </w:rPr>
              <w:t xml:space="preserve">With </w:t>
            </w:r>
            <w:proofErr w:type="spellStart"/>
            <w:r>
              <w:rPr>
                <w:rStyle w:val="normaltextrun"/>
                <w:rFonts w:ascii="Calibri" w:hAnsi="Calibri" w:cs="Calibri"/>
                <w:color w:val="595959"/>
              </w:rPr>
              <w:t>Hort</w:t>
            </w:r>
            <w:proofErr w:type="spellEnd"/>
            <w:r>
              <w:rPr>
                <w:rStyle w:val="normaltextrun"/>
                <w:rFonts w:ascii="Calibri" w:hAnsi="Calibri" w:cs="Calibri"/>
                <w:color w:val="595959"/>
              </w:rPr>
              <w:t xml:space="preserve"> 1A</w:t>
            </w:r>
            <w:r w:rsidR="00C82349">
              <w:rPr>
                <w:rStyle w:val="normaltextrun"/>
                <w:rFonts w:ascii="Calibri" w:hAnsi="Calibri" w:cs="Calibri"/>
                <w:color w:val="595959"/>
              </w:rPr>
              <w:t xml:space="preserve"> class</w:t>
            </w:r>
            <w:r>
              <w:rPr>
                <w:rStyle w:val="normaltextrun"/>
                <w:rFonts w:ascii="Calibri" w:hAnsi="Calibri" w:cs="Calibri"/>
                <w:color w:val="595959"/>
              </w:rPr>
              <w:t>, a</w:t>
            </w:r>
            <w:r w:rsidR="001941CE">
              <w:rPr>
                <w:rStyle w:val="normaltextrun"/>
                <w:rFonts w:ascii="Calibri" w:hAnsi="Calibri" w:cs="Calibri"/>
                <w:color w:val="595959"/>
              </w:rPr>
              <w:t>t day 1</w:t>
            </w:r>
            <w:r w:rsidR="00892F0F">
              <w:rPr>
                <w:rStyle w:val="normaltextrun"/>
                <w:rFonts w:ascii="Calibri" w:hAnsi="Calibri" w:cs="Calibri"/>
                <w:color w:val="595959"/>
              </w:rPr>
              <w:t>4</w:t>
            </w:r>
            <w:r w:rsidR="001941CE">
              <w:rPr>
                <w:rStyle w:val="normaltextrun"/>
                <w:rFonts w:ascii="Calibri" w:hAnsi="Calibri" w:cs="Calibri"/>
                <w:color w:val="595959"/>
              </w:rPr>
              <w:t>, transplant</w:t>
            </w:r>
            <w:r w:rsidR="00FB3D8E">
              <w:rPr>
                <w:rStyle w:val="normaltextrun"/>
                <w:rFonts w:ascii="Calibri" w:hAnsi="Calibri" w:cs="Calibri"/>
                <w:color w:val="595959"/>
              </w:rPr>
              <w:t xml:space="preserve"> 18 lettu</w:t>
            </w:r>
            <w:r w:rsidR="00C82349">
              <w:rPr>
                <w:rStyle w:val="normaltextrun"/>
                <w:rFonts w:ascii="Calibri" w:hAnsi="Calibri" w:cs="Calibri"/>
                <w:color w:val="595959"/>
              </w:rPr>
              <w:t>c</w:t>
            </w:r>
            <w:r w:rsidR="00FB3D8E">
              <w:rPr>
                <w:rStyle w:val="normaltextrun"/>
                <w:rFonts w:ascii="Calibri" w:hAnsi="Calibri" w:cs="Calibri"/>
                <w:color w:val="595959"/>
              </w:rPr>
              <w:t>es</w:t>
            </w:r>
            <w:r w:rsidR="001941CE">
              <w:rPr>
                <w:rStyle w:val="normaltextrun"/>
                <w:rFonts w:ascii="Calibri" w:hAnsi="Calibri" w:cs="Calibri"/>
                <w:color w:val="595959"/>
              </w:rPr>
              <w:t xml:space="preserve"> from plug tray</w:t>
            </w:r>
            <w:r w:rsidR="00E12015">
              <w:rPr>
                <w:rStyle w:val="normaltextrun"/>
                <w:rFonts w:ascii="Calibri" w:hAnsi="Calibri" w:cs="Calibri"/>
                <w:color w:val="595959"/>
              </w:rPr>
              <w:t>s</w:t>
            </w:r>
            <w:r w:rsidR="001941CE">
              <w:rPr>
                <w:rStyle w:val="normaltextrun"/>
                <w:rFonts w:ascii="Calibri" w:hAnsi="Calibri" w:cs="Calibri"/>
                <w:color w:val="595959"/>
              </w:rPr>
              <w:t xml:space="preserve"> to 3” x 3” x 2.33” square pots (</w:t>
            </w:r>
            <w:r w:rsidR="00FB3D8E">
              <w:rPr>
                <w:rStyle w:val="normaltextrun"/>
                <w:rFonts w:ascii="Calibri" w:hAnsi="Calibri" w:cs="Calibri"/>
                <w:color w:val="595959"/>
              </w:rPr>
              <w:t xml:space="preserve">for grow tents, </w:t>
            </w:r>
            <w:hyperlink r:id="rId17" w:tgtFrame="_blank" w:history="1">
              <w:r w:rsidR="001941CE">
                <w:rPr>
                  <w:rStyle w:val="normaltextrun"/>
                  <w:rFonts w:ascii="Calibri" w:hAnsi="Calibri" w:cs="Calibri"/>
                  <w:color w:val="595959"/>
                  <w:u w:val="single"/>
                </w:rPr>
                <w:t>Link to Procedure</w:t>
              </w:r>
            </w:hyperlink>
            <w:r w:rsidR="001941CE">
              <w:rPr>
                <w:rStyle w:val="normaltextrun"/>
                <w:rFonts w:ascii="Calibri" w:hAnsi="Calibri" w:cs="Calibri"/>
                <w:color w:val="595959"/>
              </w:rPr>
              <w:t>)</w:t>
            </w:r>
            <w:r w:rsidR="00E12015">
              <w:rPr>
                <w:rStyle w:val="normaltextrun"/>
                <w:rFonts w:ascii="Calibri" w:hAnsi="Calibri" w:cs="Calibri"/>
                <w:color w:val="595959"/>
              </w:rPr>
              <w:t xml:space="preserve">, and also transplant approximately </w:t>
            </w:r>
            <w:r w:rsidR="008D495D">
              <w:rPr>
                <w:rStyle w:val="normaltextrun"/>
                <w:rFonts w:ascii="Calibri" w:hAnsi="Calibri" w:cs="Calibri"/>
                <w:color w:val="595959"/>
              </w:rPr>
              <w:t>500</w:t>
            </w:r>
            <w:r w:rsidR="00F85DEF">
              <w:rPr>
                <w:rStyle w:val="normaltextrun"/>
                <w:rFonts w:ascii="Calibri" w:hAnsi="Calibri" w:cs="Calibri"/>
                <w:color w:val="595959"/>
              </w:rPr>
              <w:t xml:space="preserve"> plants (</w:t>
            </w:r>
            <w:r w:rsidR="008D495D">
              <w:rPr>
                <w:rStyle w:val="normaltextrun"/>
                <w:rFonts w:ascii="Calibri" w:hAnsi="Calibri" w:cs="Calibri"/>
                <w:color w:val="595959"/>
              </w:rPr>
              <w:t>10</w:t>
            </w:r>
            <w:r w:rsidR="00F85DEF">
              <w:rPr>
                <w:rStyle w:val="normaltextrun"/>
                <w:rFonts w:ascii="Calibri" w:hAnsi="Calibri" w:cs="Calibri"/>
                <w:color w:val="595959"/>
              </w:rPr>
              <w:t xml:space="preserve"> NFT channels worth</w:t>
            </w:r>
            <w:r w:rsidR="008D495D">
              <w:rPr>
                <w:rStyle w:val="normaltextrun"/>
                <w:rFonts w:ascii="Calibri" w:hAnsi="Calibri" w:cs="Calibri"/>
                <w:color w:val="595959"/>
              </w:rPr>
              <w:t xml:space="preserve"> per treatment</w:t>
            </w:r>
            <w:r w:rsidR="00F85DEF">
              <w:rPr>
                <w:rStyle w:val="normaltextrun"/>
                <w:rFonts w:ascii="Calibri" w:hAnsi="Calibri" w:cs="Calibri"/>
                <w:color w:val="595959"/>
              </w:rPr>
              <w:t xml:space="preserve">) to </w:t>
            </w:r>
            <w:r w:rsidR="00064467">
              <w:rPr>
                <w:rStyle w:val="normaltextrun"/>
                <w:rFonts w:ascii="Calibri" w:hAnsi="Calibri" w:cs="Calibri"/>
                <w:color w:val="595959"/>
              </w:rPr>
              <w:t xml:space="preserve">NFT channels in </w:t>
            </w:r>
            <w:proofErr w:type="spellStart"/>
            <w:r w:rsidR="00064467">
              <w:rPr>
                <w:rStyle w:val="normaltextrun"/>
                <w:rFonts w:ascii="Calibri" w:hAnsi="Calibri" w:cs="Calibri"/>
                <w:color w:val="595959"/>
              </w:rPr>
              <w:t>hoophouse</w:t>
            </w:r>
            <w:proofErr w:type="spellEnd"/>
            <w:r w:rsidR="00C916CA">
              <w:rPr>
                <w:rStyle w:val="normaltextrun"/>
                <w:rFonts w:ascii="Calibri" w:hAnsi="Calibri" w:cs="Calibri"/>
                <w:color w:val="595959"/>
              </w:rPr>
              <w:t>. We will block by</w:t>
            </w:r>
            <w:r w:rsidR="007F21AA">
              <w:rPr>
                <w:rStyle w:val="normaltextrun"/>
                <w:rFonts w:ascii="Calibri" w:hAnsi="Calibri" w:cs="Calibri"/>
                <w:color w:val="595959"/>
              </w:rPr>
              <w:t xml:space="preserve"> west and east side of the</w:t>
            </w:r>
            <w:r w:rsidR="00C916CA">
              <w:rPr>
                <w:rStyle w:val="normaltextrun"/>
                <w:rFonts w:ascii="Calibri" w:hAnsi="Calibri" w:cs="Calibri"/>
                <w:color w:val="595959"/>
              </w:rPr>
              <w:t xml:space="preserve"> </w:t>
            </w:r>
            <w:proofErr w:type="spellStart"/>
            <w:r w:rsidR="006006AE">
              <w:rPr>
                <w:rStyle w:val="normaltextrun"/>
                <w:rFonts w:ascii="Calibri" w:hAnsi="Calibri" w:cs="Calibri"/>
                <w:color w:val="595959"/>
              </w:rPr>
              <w:t>hoophouse</w:t>
            </w:r>
            <w:proofErr w:type="spellEnd"/>
            <w:r w:rsidR="006006AE">
              <w:rPr>
                <w:rStyle w:val="normaltextrun"/>
                <w:rFonts w:ascii="Calibri" w:hAnsi="Calibri" w:cs="Calibri"/>
                <w:color w:val="595959"/>
              </w:rPr>
              <w:t xml:space="preserve"> with 15 channels across </w:t>
            </w:r>
            <w:r w:rsidR="00594FB9">
              <w:rPr>
                <w:rStyle w:val="normaltextrun"/>
                <w:rFonts w:ascii="Calibri" w:hAnsi="Calibri" w:cs="Calibri"/>
                <w:color w:val="595959"/>
              </w:rPr>
              <w:t>t</w:t>
            </w:r>
            <w:r w:rsidR="006006AE">
              <w:rPr>
                <w:rStyle w:val="normaltextrun"/>
                <w:rFonts w:ascii="Calibri" w:hAnsi="Calibri" w:cs="Calibri"/>
                <w:color w:val="595959"/>
              </w:rPr>
              <w:t xml:space="preserve">ables </w:t>
            </w:r>
            <w:r w:rsidR="006006AE">
              <w:rPr>
                <w:rStyle w:val="normaltextrun"/>
                <w:rFonts w:ascii="Calibri" w:hAnsi="Calibri" w:cs="Calibri"/>
                <w:color w:val="595959"/>
              </w:rPr>
              <w:lastRenderedPageBreak/>
              <w:t>1 and 2</w:t>
            </w:r>
            <w:r w:rsidR="007F21AA">
              <w:rPr>
                <w:rStyle w:val="normaltextrun"/>
                <w:rFonts w:ascii="Calibri" w:hAnsi="Calibri" w:cs="Calibri"/>
                <w:color w:val="595959"/>
              </w:rPr>
              <w:t xml:space="preserve"> (west side)</w:t>
            </w:r>
            <w:r w:rsidR="006006AE">
              <w:rPr>
                <w:rStyle w:val="normaltextrun"/>
                <w:rFonts w:ascii="Calibri" w:hAnsi="Calibri" w:cs="Calibri"/>
                <w:color w:val="595959"/>
              </w:rPr>
              <w:t>, and 15 channels across tables 4 and 5</w:t>
            </w:r>
            <w:r w:rsidR="007F21AA">
              <w:rPr>
                <w:rStyle w:val="normaltextrun"/>
                <w:rFonts w:ascii="Calibri" w:hAnsi="Calibri" w:cs="Calibri"/>
                <w:color w:val="595959"/>
              </w:rPr>
              <w:t xml:space="preserve"> (east side)</w:t>
            </w:r>
            <w:r w:rsidR="006006AE">
              <w:rPr>
                <w:rStyle w:val="normaltextrun"/>
                <w:rFonts w:ascii="Calibri" w:hAnsi="Calibri" w:cs="Calibri"/>
                <w:color w:val="595959"/>
              </w:rPr>
              <w:t xml:space="preserve">. </w:t>
            </w:r>
            <w:r w:rsidR="001221FC">
              <w:rPr>
                <w:rStyle w:val="normaltextrun"/>
                <w:rFonts w:ascii="Calibri" w:hAnsi="Calibri" w:cs="Calibri"/>
                <w:color w:val="595959"/>
              </w:rPr>
              <w:t>We will randomize th</w:t>
            </w:r>
            <w:r w:rsidR="00791C9F">
              <w:rPr>
                <w:rStyle w:val="normaltextrun"/>
                <w:rFonts w:ascii="Calibri" w:hAnsi="Calibri" w:cs="Calibri"/>
                <w:color w:val="595959"/>
              </w:rPr>
              <w:t>e order of the treatments within these blocks.</w:t>
            </w:r>
            <w:r w:rsidR="001941CE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DE380F" w14:paraId="0CD96D5B" w14:textId="77777777" w:rsidTr="00435C6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B77CB9C" w14:textId="60D7494F" w:rsidR="00DE380F" w:rsidRPr="602B126F" w:rsidRDefault="00DE380F" w:rsidP="001941CE">
            <w:pPr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lastRenderedPageBreak/>
              <w:t>Harvest Lettuce Seedlings</w:t>
            </w:r>
            <w:r w:rsidR="00B770AC">
              <w:rPr>
                <w:color w:val="595959" w:themeColor="text2" w:themeTint="A6"/>
              </w:rPr>
              <w:t xml:space="preserve"> from Grow Tents</w:t>
            </w:r>
          </w:p>
        </w:tc>
        <w:tc>
          <w:tcPr>
            <w:tcW w:w="1350" w:type="dxa"/>
            <w:vAlign w:val="center"/>
          </w:tcPr>
          <w:p w14:paraId="5DCACDFA" w14:textId="11D9AF18" w:rsidR="00DE380F" w:rsidRDefault="00DE380F" w:rsidP="0019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10/17</w:t>
            </w:r>
          </w:p>
        </w:tc>
        <w:tc>
          <w:tcPr>
            <w:tcW w:w="1890" w:type="dxa"/>
            <w:vAlign w:val="center"/>
          </w:tcPr>
          <w:p w14:paraId="484CD366" w14:textId="49672CB6" w:rsidR="00DE380F" w:rsidRDefault="002434B5" w:rsidP="0043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4</w:t>
            </w:r>
          </w:p>
        </w:tc>
        <w:tc>
          <w:tcPr>
            <w:tcW w:w="4681" w:type="dxa"/>
          </w:tcPr>
          <w:p w14:paraId="4656D941" w14:textId="4A8067F8" w:rsidR="00DE380F" w:rsidRDefault="002434B5" w:rsidP="0019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595959"/>
              </w:rPr>
            </w:pPr>
            <w:r>
              <w:rPr>
                <w:rStyle w:val="normaltextrun"/>
                <w:rFonts w:ascii="Calibri" w:hAnsi="Calibri" w:cs="Calibri"/>
                <w:color w:val="595959"/>
              </w:rPr>
              <w:t>Obtain fresh weight of 1</w:t>
            </w:r>
            <w:r w:rsidR="005F3BDB">
              <w:rPr>
                <w:rStyle w:val="normaltextrun"/>
                <w:rFonts w:ascii="Calibri" w:hAnsi="Calibri" w:cs="Calibri"/>
                <w:color w:val="595959"/>
              </w:rPr>
              <w:t>2</w:t>
            </w:r>
            <w:r>
              <w:rPr>
                <w:rStyle w:val="normaltextrun"/>
                <w:rFonts w:ascii="Calibri" w:hAnsi="Calibri" w:cs="Calibri"/>
                <w:color w:val="595959"/>
              </w:rPr>
              <w:t>-day old seedlings (transplant stage), 20 per tent.</w:t>
            </w:r>
          </w:p>
        </w:tc>
      </w:tr>
      <w:tr w:rsidR="00064467" w14:paraId="6F339EB4" w14:textId="77777777" w:rsidTr="0043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E8F3C84" w14:textId="098E2677" w:rsidR="00064467" w:rsidRDefault="001F0ED3" w:rsidP="001941CE">
            <w:pPr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 xml:space="preserve">Harvest </w:t>
            </w:r>
            <w:proofErr w:type="spellStart"/>
            <w:r>
              <w:rPr>
                <w:color w:val="595959" w:themeColor="text2" w:themeTint="A6"/>
              </w:rPr>
              <w:t>Hoophouse</w:t>
            </w:r>
            <w:proofErr w:type="spellEnd"/>
            <w:r>
              <w:rPr>
                <w:color w:val="595959" w:themeColor="text2" w:themeTint="A6"/>
              </w:rPr>
              <w:t xml:space="preserve"> Lettuces</w:t>
            </w:r>
          </w:p>
        </w:tc>
        <w:tc>
          <w:tcPr>
            <w:tcW w:w="1350" w:type="dxa"/>
            <w:vAlign w:val="center"/>
          </w:tcPr>
          <w:p w14:paraId="681181CC" w14:textId="5F37FE93" w:rsidR="00064467" w:rsidRDefault="001F0ED3" w:rsidP="0019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10/</w:t>
            </w:r>
            <w:r w:rsidR="004B73FB">
              <w:rPr>
                <w:color w:val="595959" w:themeColor="text2" w:themeTint="A6"/>
              </w:rPr>
              <w:t>26</w:t>
            </w:r>
          </w:p>
        </w:tc>
        <w:tc>
          <w:tcPr>
            <w:tcW w:w="1890" w:type="dxa"/>
            <w:vAlign w:val="center"/>
          </w:tcPr>
          <w:p w14:paraId="02AD53E4" w14:textId="35A360EF" w:rsidR="00064467" w:rsidRDefault="001F0ED3" w:rsidP="0043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6</w:t>
            </w:r>
          </w:p>
        </w:tc>
        <w:tc>
          <w:tcPr>
            <w:tcW w:w="4681" w:type="dxa"/>
          </w:tcPr>
          <w:p w14:paraId="4E781111" w14:textId="53661E8F" w:rsidR="00064467" w:rsidRDefault="001F0ED3" w:rsidP="0019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595959"/>
              </w:rPr>
            </w:pPr>
            <w:r>
              <w:rPr>
                <w:rStyle w:val="normaltextrun"/>
                <w:rFonts w:ascii="Calibri" w:hAnsi="Calibri" w:cs="Calibri"/>
                <w:color w:val="595959"/>
              </w:rPr>
              <w:t>Obtain fresh weight and volume of lettuces</w:t>
            </w:r>
            <w:r w:rsidR="00A27DCA">
              <w:rPr>
                <w:rStyle w:val="normaltextrun"/>
                <w:rFonts w:ascii="Calibri" w:hAnsi="Calibri" w:cs="Calibri"/>
                <w:color w:val="595959"/>
              </w:rPr>
              <w:t xml:space="preserve"> </w:t>
            </w:r>
            <w:r w:rsidR="005F2028">
              <w:rPr>
                <w:rStyle w:val="normaltextrun"/>
                <w:rFonts w:ascii="Calibri" w:hAnsi="Calibri" w:cs="Calibri"/>
                <w:color w:val="595959"/>
              </w:rPr>
              <w:t>9</w:t>
            </w:r>
            <w:r w:rsidR="00A27DCA">
              <w:rPr>
                <w:rStyle w:val="normaltextrun"/>
                <w:rFonts w:ascii="Calibri" w:hAnsi="Calibri" w:cs="Calibri"/>
                <w:color w:val="595959"/>
              </w:rPr>
              <w:t>-days after transplant</w:t>
            </w:r>
            <w:r>
              <w:rPr>
                <w:rStyle w:val="normaltextrun"/>
                <w:rFonts w:ascii="Calibri" w:hAnsi="Calibri" w:cs="Calibri"/>
                <w:color w:val="595959"/>
              </w:rPr>
              <w:t xml:space="preserve"> in</w:t>
            </w:r>
            <w:r w:rsidR="0087381F">
              <w:rPr>
                <w:rStyle w:val="normaltextrun"/>
                <w:rFonts w:ascii="Calibri" w:hAnsi="Calibri" w:cs="Calibri"/>
                <w:color w:val="595959"/>
              </w:rPr>
              <w:t>to</w:t>
            </w:r>
            <w:r>
              <w:rPr>
                <w:rStyle w:val="normaltextrun"/>
                <w:rFonts w:ascii="Calibri" w:hAnsi="Calibri" w:cs="Calibri"/>
                <w:color w:val="595959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595959"/>
              </w:rPr>
              <w:t>hoophouse</w:t>
            </w:r>
            <w:proofErr w:type="spellEnd"/>
            <w:r>
              <w:rPr>
                <w:rStyle w:val="normaltextrun"/>
                <w:rFonts w:ascii="Calibri" w:hAnsi="Calibri" w:cs="Calibri"/>
                <w:color w:val="595959"/>
              </w:rPr>
              <w:t xml:space="preserve"> #4</w:t>
            </w:r>
            <w:r w:rsidR="00A577DC">
              <w:rPr>
                <w:rStyle w:val="normaltextrun"/>
                <w:rFonts w:ascii="Calibri" w:hAnsi="Calibri" w:cs="Calibri"/>
                <w:color w:val="595959"/>
              </w:rPr>
              <w:t xml:space="preserve">, </w:t>
            </w:r>
            <w:r w:rsidR="00C60079">
              <w:rPr>
                <w:rStyle w:val="normaltextrun"/>
                <w:rFonts w:ascii="Calibri" w:hAnsi="Calibri" w:cs="Calibri"/>
                <w:color w:val="595959"/>
              </w:rPr>
              <w:t>18</w:t>
            </w:r>
            <w:r w:rsidR="00A577DC">
              <w:rPr>
                <w:rStyle w:val="normaltextrun"/>
                <w:rFonts w:ascii="Calibri" w:hAnsi="Calibri" w:cs="Calibri"/>
                <w:color w:val="595959"/>
              </w:rPr>
              <w:t xml:space="preserve"> per treatment</w:t>
            </w:r>
          </w:p>
        </w:tc>
      </w:tr>
      <w:tr w:rsidR="00435C64" w14:paraId="0D09E119" w14:textId="77777777" w:rsidTr="00435C6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C2CD84A" w14:textId="065D355E" w:rsidR="00435C64" w:rsidRPr="602B126F" w:rsidRDefault="00435C64" w:rsidP="001941CE">
            <w:pPr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 xml:space="preserve">Harvest </w:t>
            </w:r>
            <w:proofErr w:type="spellStart"/>
            <w:r w:rsidR="00C059CB">
              <w:rPr>
                <w:color w:val="595959" w:themeColor="text2" w:themeTint="A6"/>
              </w:rPr>
              <w:t>Hoophouse</w:t>
            </w:r>
            <w:proofErr w:type="spellEnd"/>
            <w:r w:rsidR="00C059CB">
              <w:rPr>
                <w:color w:val="595959" w:themeColor="text2" w:themeTint="A6"/>
              </w:rPr>
              <w:t xml:space="preserve"> </w:t>
            </w:r>
            <w:r>
              <w:rPr>
                <w:color w:val="595959" w:themeColor="text2" w:themeTint="A6"/>
              </w:rPr>
              <w:t>Lettuce</w:t>
            </w:r>
            <w:r w:rsidR="00C059CB">
              <w:rPr>
                <w:color w:val="595959" w:themeColor="text2" w:themeTint="A6"/>
              </w:rPr>
              <w:t>s</w:t>
            </w:r>
          </w:p>
        </w:tc>
        <w:tc>
          <w:tcPr>
            <w:tcW w:w="1350" w:type="dxa"/>
            <w:vAlign w:val="center"/>
          </w:tcPr>
          <w:p w14:paraId="6F727B27" w14:textId="24D40978" w:rsidR="00435C64" w:rsidRPr="602B126F" w:rsidRDefault="009A4D63" w:rsidP="0019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</w:t>
            </w:r>
            <w:r w:rsidR="00EF336D">
              <w:rPr>
                <w:color w:val="595959" w:themeColor="text2" w:themeTint="A6"/>
              </w:rPr>
              <w:t>1</w:t>
            </w:r>
            <w:r w:rsidR="00435C64">
              <w:rPr>
                <w:color w:val="595959" w:themeColor="text2" w:themeTint="A6"/>
              </w:rPr>
              <w:t>/</w:t>
            </w:r>
            <w:r w:rsidR="00DA5C87">
              <w:rPr>
                <w:color w:val="595959" w:themeColor="text2" w:themeTint="A6"/>
              </w:rPr>
              <w:t>12</w:t>
            </w:r>
          </w:p>
        </w:tc>
        <w:tc>
          <w:tcPr>
            <w:tcW w:w="1890" w:type="dxa"/>
            <w:vAlign w:val="center"/>
          </w:tcPr>
          <w:p w14:paraId="15EB7311" w14:textId="2872F2EA" w:rsidR="00435C64" w:rsidRDefault="00B8669F" w:rsidP="0043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6</w:t>
            </w:r>
          </w:p>
        </w:tc>
        <w:tc>
          <w:tcPr>
            <w:tcW w:w="4681" w:type="dxa"/>
          </w:tcPr>
          <w:p w14:paraId="04AA1C3C" w14:textId="7B7FE2E4" w:rsidR="00435C64" w:rsidRDefault="008750AD" w:rsidP="0019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595959"/>
              </w:rPr>
            </w:pPr>
            <w:r>
              <w:rPr>
                <w:rStyle w:val="normaltextrun"/>
                <w:rFonts w:ascii="Calibri" w:hAnsi="Calibri" w:cs="Calibri"/>
                <w:color w:val="595959"/>
              </w:rPr>
              <w:t>Obtain fresh weight</w:t>
            </w:r>
            <w:r w:rsidR="00AB5815">
              <w:rPr>
                <w:rStyle w:val="normaltextrun"/>
                <w:rFonts w:ascii="Calibri" w:hAnsi="Calibri" w:cs="Calibri"/>
                <w:color w:val="595959"/>
              </w:rPr>
              <w:t xml:space="preserve"> and volume</w:t>
            </w:r>
            <w:r>
              <w:rPr>
                <w:rStyle w:val="normaltextrun"/>
                <w:rFonts w:ascii="Calibri" w:hAnsi="Calibri" w:cs="Calibri"/>
                <w:color w:val="595959"/>
              </w:rPr>
              <w:t xml:space="preserve"> of lettuces</w:t>
            </w:r>
            <w:r w:rsidR="00A27DCA">
              <w:rPr>
                <w:rStyle w:val="normaltextrun"/>
                <w:rFonts w:ascii="Calibri" w:hAnsi="Calibri" w:cs="Calibri"/>
                <w:color w:val="595959"/>
              </w:rPr>
              <w:t xml:space="preserve"> 2</w:t>
            </w:r>
            <w:r w:rsidR="00DA5C87">
              <w:rPr>
                <w:rStyle w:val="normaltextrun"/>
                <w:rFonts w:ascii="Calibri" w:hAnsi="Calibri" w:cs="Calibri"/>
                <w:color w:val="595959"/>
              </w:rPr>
              <w:t>6</w:t>
            </w:r>
            <w:r w:rsidR="00A27DCA">
              <w:rPr>
                <w:rStyle w:val="normaltextrun"/>
                <w:rFonts w:ascii="Calibri" w:hAnsi="Calibri" w:cs="Calibri"/>
                <w:color w:val="595959"/>
              </w:rPr>
              <w:t>-days after transplant</w:t>
            </w:r>
            <w:r>
              <w:rPr>
                <w:rStyle w:val="normaltextrun"/>
                <w:rFonts w:ascii="Calibri" w:hAnsi="Calibri" w:cs="Calibri"/>
                <w:color w:val="595959"/>
              </w:rPr>
              <w:t xml:space="preserve"> in</w:t>
            </w:r>
            <w:r w:rsidR="00DA5C87">
              <w:rPr>
                <w:rStyle w:val="normaltextrun"/>
                <w:rFonts w:ascii="Calibri" w:hAnsi="Calibri" w:cs="Calibri"/>
                <w:color w:val="595959"/>
              </w:rPr>
              <w:t>to</w:t>
            </w:r>
            <w:r>
              <w:rPr>
                <w:rStyle w:val="normaltextrun"/>
                <w:rFonts w:ascii="Calibri" w:hAnsi="Calibri" w:cs="Calibri"/>
                <w:color w:val="595959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595959"/>
              </w:rPr>
              <w:t>hoophouse</w:t>
            </w:r>
            <w:proofErr w:type="spellEnd"/>
            <w:r>
              <w:rPr>
                <w:rStyle w:val="normaltextrun"/>
                <w:rFonts w:ascii="Calibri" w:hAnsi="Calibri" w:cs="Calibri"/>
                <w:color w:val="595959"/>
              </w:rPr>
              <w:t xml:space="preserve"> #4</w:t>
            </w:r>
            <w:r w:rsidR="00A577DC">
              <w:rPr>
                <w:rStyle w:val="normaltextrun"/>
                <w:rFonts w:ascii="Calibri" w:hAnsi="Calibri" w:cs="Calibri"/>
                <w:color w:val="595959"/>
              </w:rPr>
              <w:t xml:space="preserve">, </w:t>
            </w:r>
            <w:r w:rsidR="00DA5C87">
              <w:rPr>
                <w:rStyle w:val="normaltextrun"/>
                <w:rFonts w:ascii="Calibri" w:hAnsi="Calibri" w:cs="Calibri"/>
                <w:color w:val="595959"/>
              </w:rPr>
              <w:t>18</w:t>
            </w:r>
            <w:r w:rsidR="00A577DC">
              <w:rPr>
                <w:rStyle w:val="normaltextrun"/>
                <w:rFonts w:ascii="Calibri" w:hAnsi="Calibri" w:cs="Calibri"/>
                <w:color w:val="595959"/>
              </w:rPr>
              <w:t xml:space="preserve"> per treatment</w:t>
            </w:r>
            <w:r>
              <w:rPr>
                <w:rStyle w:val="normaltextrun"/>
                <w:rFonts w:ascii="Calibri" w:hAnsi="Calibri" w:cs="Calibri"/>
                <w:color w:val="595959"/>
              </w:rPr>
              <w:t xml:space="preserve"> </w:t>
            </w:r>
          </w:p>
        </w:tc>
      </w:tr>
      <w:tr w:rsidR="00C059CB" w14:paraId="774205BD" w14:textId="77777777" w:rsidTr="0043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6670CB1" w14:textId="0C03BC58" w:rsidR="00C059CB" w:rsidRDefault="00C059CB" w:rsidP="001941CE">
            <w:pPr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Harvest Grow Tent Lettuces</w:t>
            </w:r>
          </w:p>
        </w:tc>
        <w:tc>
          <w:tcPr>
            <w:tcW w:w="1350" w:type="dxa"/>
            <w:vAlign w:val="center"/>
          </w:tcPr>
          <w:p w14:paraId="3A5E91CE" w14:textId="39833F27" w:rsidR="00C059CB" w:rsidRDefault="00C059CB" w:rsidP="0019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11/07</w:t>
            </w:r>
          </w:p>
        </w:tc>
        <w:tc>
          <w:tcPr>
            <w:tcW w:w="1890" w:type="dxa"/>
            <w:vAlign w:val="center"/>
          </w:tcPr>
          <w:p w14:paraId="590C6BD1" w14:textId="7D422512" w:rsidR="00C059CB" w:rsidRDefault="00D7074B" w:rsidP="00435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8</w:t>
            </w:r>
          </w:p>
        </w:tc>
        <w:tc>
          <w:tcPr>
            <w:tcW w:w="4681" w:type="dxa"/>
          </w:tcPr>
          <w:p w14:paraId="4C9124EA" w14:textId="3A66BA50" w:rsidR="00C059CB" w:rsidRPr="00DF1E39" w:rsidRDefault="00DF1E39" w:rsidP="00DF1E39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&amp;quot" w:hAnsi="&amp;quot"/>
                <w:color w:val="555759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2"/>
                <w:szCs w:val="22"/>
              </w:rPr>
              <w:t>Fully saturate pots by filling trays with fer</w:t>
            </w:r>
            <w:r w:rsidR="00FA4D5E">
              <w:rPr>
                <w:rStyle w:val="normaltextrun"/>
                <w:rFonts w:ascii="Calibri" w:hAnsi="Calibri" w:cs="Calibri"/>
                <w:color w:val="595959"/>
                <w:sz w:val="22"/>
                <w:szCs w:val="22"/>
              </w:rPr>
              <w:t>tigation</w:t>
            </w:r>
            <w:r>
              <w:rPr>
                <w:rStyle w:val="normaltextrun"/>
                <w:rFonts w:ascii="Calibri" w:hAnsi="Calibri" w:cs="Calibri"/>
                <w:color w:val="595959"/>
                <w:sz w:val="22"/>
                <w:szCs w:val="22"/>
              </w:rPr>
              <w:t xml:space="preserve"> below pots, 3 hours prior to obtaining fresh weight. Take height and width measurements. (</w:t>
            </w:r>
            <w:hyperlink r:id="rId18" w:tgtFrame="_blank" w:history="1">
              <w:r>
                <w:rPr>
                  <w:rStyle w:val="normaltextrun"/>
                  <w:rFonts w:ascii="Calibri" w:hAnsi="Calibri" w:cs="Calibri"/>
                  <w:color w:val="595959"/>
                  <w:sz w:val="22"/>
                  <w:szCs w:val="22"/>
                  <w:u w:val="single"/>
                </w:rPr>
                <w:t>Link to Procedure</w:t>
              </w:r>
            </w:hyperlink>
            <w:r>
              <w:rPr>
                <w:rStyle w:val="normaltextrun"/>
                <w:rFonts w:ascii="Calibri" w:hAnsi="Calibri" w:cs="Calibri"/>
                <w:color w:val="595959"/>
                <w:sz w:val="22"/>
                <w:szCs w:val="22"/>
              </w:rPr>
              <w:t>)</w:t>
            </w:r>
          </w:p>
        </w:tc>
      </w:tr>
      <w:tr w:rsidR="008750AD" w14:paraId="0EEC36F4" w14:textId="77777777" w:rsidTr="00435C6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4C127C6" w14:textId="7CADFCB6" w:rsidR="008750AD" w:rsidRDefault="008750AD" w:rsidP="001941CE">
            <w:pPr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Harvest</w:t>
            </w:r>
            <w:r w:rsidR="00AC1877">
              <w:rPr>
                <w:color w:val="595959" w:themeColor="text2" w:themeTint="A6"/>
              </w:rPr>
              <w:t xml:space="preserve"> </w:t>
            </w:r>
            <w:proofErr w:type="spellStart"/>
            <w:r w:rsidR="00AC1877">
              <w:rPr>
                <w:color w:val="595959" w:themeColor="text2" w:themeTint="A6"/>
              </w:rPr>
              <w:t>Hoophouse</w:t>
            </w:r>
            <w:proofErr w:type="spellEnd"/>
            <w:r>
              <w:rPr>
                <w:color w:val="595959" w:themeColor="text2" w:themeTint="A6"/>
              </w:rPr>
              <w:t xml:space="preserve"> Lettuce</w:t>
            </w:r>
            <w:r w:rsidR="00AC1877">
              <w:rPr>
                <w:color w:val="595959" w:themeColor="text2" w:themeTint="A6"/>
              </w:rPr>
              <w:t>s</w:t>
            </w:r>
          </w:p>
        </w:tc>
        <w:tc>
          <w:tcPr>
            <w:tcW w:w="1350" w:type="dxa"/>
            <w:vAlign w:val="center"/>
          </w:tcPr>
          <w:p w14:paraId="211F9306" w14:textId="0DC17341" w:rsidR="008750AD" w:rsidRDefault="00B8669F" w:rsidP="0019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11/14</w:t>
            </w:r>
          </w:p>
        </w:tc>
        <w:tc>
          <w:tcPr>
            <w:tcW w:w="1890" w:type="dxa"/>
            <w:vAlign w:val="center"/>
          </w:tcPr>
          <w:p w14:paraId="53581A94" w14:textId="5CDDB1A1" w:rsidR="008750AD" w:rsidRDefault="00B8669F" w:rsidP="00435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6</w:t>
            </w:r>
          </w:p>
        </w:tc>
        <w:tc>
          <w:tcPr>
            <w:tcW w:w="4681" w:type="dxa"/>
          </w:tcPr>
          <w:p w14:paraId="760091F4" w14:textId="2FEA1BE7" w:rsidR="008750AD" w:rsidRDefault="00B8669F" w:rsidP="0019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595959"/>
              </w:rPr>
            </w:pPr>
            <w:r>
              <w:rPr>
                <w:rStyle w:val="normaltextrun"/>
                <w:rFonts w:ascii="Calibri" w:hAnsi="Calibri" w:cs="Calibri"/>
                <w:color w:val="595959"/>
              </w:rPr>
              <w:t>Obtain fresh weight</w:t>
            </w:r>
            <w:r w:rsidR="00AB5815">
              <w:rPr>
                <w:rStyle w:val="normaltextrun"/>
                <w:rFonts w:ascii="Calibri" w:hAnsi="Calibri" w:cs="Calibri"/>
                <w:color w:val="595959"/>
              </w:rPr>
              <w:t xml:space="preserve"> and volume</w:t>
            </w:r>
            <w:r w:rsidR="00A569E9">
              <w:rPr>
                <w:rStyle w:val="normaltextrun"/>
                <w:rFonts w:ascii="Calibri" w:hAnsi="Calibri" w:cs="Calibri"/>
                <w:color w:val="595959"/>
              </w:rPr>
              <w:t xml:space="preserve"> of</w:t>
            </w:r>
            <w:r>
              <w:rPr>
                <w:rStyle w:val="normaltextrun"/>
                <w:rFonts w:ascii="Calibri" w:hAnsi="Calibri" w:cs="Calibri"/>
                <w:color w:val="595959"/>
              </w:rPr>
              <w:t xml:space="preserve"> lettuces</w:t>
            </w:r>
            <w:r w:rsidR="002B7FE6">
              <w:rPr>
                <w:rStyle w:val="normaltextrun"/>
                <w:rFonts w:ascii="Calibri" w:hAnsi="Calibri" w:cs="Calibri"/>
                <w:color w:val="595959"/>
              </w:rPr>
              <w:t xml:space="preserve"> 28-days after transplant</w:t>
            </w:r>
            <w:r>
              <w:rPr>
                <w:rStyle w:val="normaltextrun"/>
                <w:rFonts w:ascii="Calibri" w:hAnsi="Calibri" w:cs="Calibri"/>
                <w:color w:val="595959"/>
              </w:rPr>
              <w:t xml:space="preserve"> in </w:t>
            </w:r>
            <w:proofErr w:type="spellStart"/>
            <w:r>
              <w:rPr>
                <w:rStyle w:val="normaltextrun"/>
                <w:rFonts w:ascii="Calibri" w:hAnsi="Calibri" w:cs="Calibri"/>
                <w:color w:val="595959"/>
              </w:rPr>
              <w:t>hoophouse</w:t>
            </w:r>
            <w:proofErr w:type="spellEnd"/>
            <w:r>
              <w:rPr>
                <w:rStyle w:val="normaltextrun"/>
                <w:rFonts w:ascii="Calibri" w:hAnsi="Calibri" w:cs="Calibri"/>
                <w:color w:val="595959"/>
              </w:rPr>
              <w:t xml:space="preserve"> #4</w:t>
            </w:r>
            <w:r w:rsidR="004F6779">
              <w:rPr>
                <w:rStyle w:val="normaltextrun"/>
                <w:rFonts w:ascii="Calibri" w:hAnsi="Calibri" w:cs="Calibri"/>
                <w:color w:val="595959"/>
              </w:rPr>
              <w:t xml:space="preserve">, </w:t>
            </w:r>
            <w:r w:rsidR="00A718AE">
              <w:rPr>
                <w:rStyle w:val="normaltextrun"/>
                <w:rFonts w:ascii="Calibri" w:hAnsi="Calibri" w:cs="Calibri"/>
                <w:color w:val="595959"/>
              </w:rPr>
              <w:t>18</w:t>
            </w:r>
            <w:r w:rsidR="004F6779">
              <w:rPr>
                <w:rStyle w:val="normaltextrun"/>
                <w:rFonts w:ascii="Calibri" w:hAnsi="Calibri" w:cs="Calibri"/>
                <w:color w:val="595959"/>
              </w:rPr>
              <w:t xml:space="preserve"> per</w:t>
            </w:r>
            <w:r w:rsidR="002B7FE6">
              <w:rPr>
                <w:rStyle w:val="normaltextrun"/>
                <w:rFonts w:ascii="Calibri" w:hAnsi="Calibri" w:cs="Calibri"/>
                <w:color w:val="595959"/>
              </w:rPr>
              <w:t xml:space="preserve"> treatment</w:t>
            </w:r>
            <w:r w:rsidR="00667622">
              <w:rPr>
                <w:rStyle w:val="normaltextrun"/>
                <w:rFonts w:ascii="Calibri" w:hAnsi="Calibri" w:cs="Calibri"/>
                <w:color w:val="595959"/>
              </w:rPr>
              <w:t xml:space="preserve"> (students data collection)</w:t>
            </w:r>
          </w:p>
        </w:tc>
      </w:tr>
      <w:tr w:rsidR="00A718AE" w14:paraId="3F37678D" w14:textId="77777777" w:rsidTr="0043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6C0150B2" w14:textId="20E1C2E8" w:rsidR="00A718AE" w:rsidRDefault="00A718AE" w:rsidP="00A718AE">
            <w:pPr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 xml:space="preserve">Harvest </w:t>
            </w:r>
            <w:proofErr w:type="spellStart"/>
            <w:r>
              <w:rPr>
                <w:color w:val="595959" w:themeColor="text2" w:themeTint="A6"/>
              </w:rPr>
              <w:t>Hoophouse</w:t>
            </w:r>
            <w:proofErr w:type="spellEnd"/>
            <w:r>
              <w:rPr>
                <w:color w:val="595959" w:themeColor="text2" w:themeTint="A6"/>
              </w:rPr>
              <w:t xml:space="preserve"> Lettuces </w:t>
            </w:r>
          </w:p>
        </w:tc>
        <w:tc>
          <w:tcPr>
            <w:tcW w:w="1350" w:type="dxa"/>
            <w:vAlign w:val="center"/>
          </w:tcPr>
          <w:p w14:paraId="0981A81D" w14:textId="15F7BB38" w:rsidR="00A718AE" w:rsidRDefault="00A718AE" w:rsidP="00A71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11/19</w:t>
            </w:r>
          </w:p>
        </w:tc>
        <w:tc>
          <w:tcPr>
            <w:tcW w:w="1890" w:type="dxa"/>
            <w:vAlign w:val="center"/>
          </w:tcPr>
          <w:p w14:paraId="4E1B264B" w14:textId="03E90135" w:rsidR="00A718AE" w:rsidRDefault="00A718AE" w:rsidP="00A71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6</w:t>
            </w:r>
          </w:p>
        </w:tc>
        <w:tc>
          <w:tcPr>
            <w:tcW w:w="4681" w:type="dxa"/>
          </w:tcPr>
          <w:p w14:paraId="0298E936" w14:textId="4A371169" w:rsidR="00A718AE" w:rsidRDefault="00A718AE" w:rsidP="00A71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  <w:color w:val="595959"/>
              </w:rPr>
            </w:pPr>
            <w:r>
              <w:rPr>
                <w:rStyle w:val="normaltextrun"/>
                <w:rFonts w:ascii="Calibri" w:hAnsi="Calibri" w:cs="Calibri"/>
                <w:color w:val="595959"/>
              </w:rPr>
              <w:t>Obtain fresh weight and volume</w:t>
            </w:r>
            <w:r w:rsidR="00A569E9">
              <w:rPr>
                <w:rStyle w:val="normaltextrun"/>
                <w:rFonts w:ascii="Calibri" w:hAnsi="Calibri" w:cs="Calibri"/>
                <w:color w:val="595959"/>
              </w:rPr>
              <w:t xml:space="preserve"> of</w:t>
            </w:r>
            <w:r>
              <w:rPr>
                <w:rStyle w:val="normaltextrun"/>
                <w:rFonts w:ascii="Calibri" w:hAnsi="Calibri" w:cs="Calibri"/>
                <w:color w:val="595959"/>
              </w:rPr>
              <w:t xml:space="preserve"> lettuces 33-days after transplant in </w:t>
            </w:r>
            <w:proofErr w:type="spellStart"/>
            <w:r>
              <w:rPr>
                <w:rStyle w:val="normaltextrun"/>
                <w:rFonts w:ascii="Calibri" w:hAnsi="Calibri" w:cs="Calibri"/>
                <w:color w:val="595959"/>
              </w:rPr>
              <w:t>hoophouse</w:t>
            </w:r>
            <w:proofErr w:type="spellEnd"/>
            <w:r>
              <w:rPr>
                <w:rStyle w:val="normaltextrun"/>
                <w:rFonts w:ascii="Calibri" w:hAnsi="Calibri" w:cs="Calibri"/>
                <w:color w:val="595959"/>
              </w:rPr>
              <w:t xml:space="preserve"> #4, 18 per treatment.</w:t>
            </w:r>
          </w:p>
        </w:tc>
      </w:tr>
      <w:tr w:rsidR="00A718AE" w14:paraId="6EE144D8" w14:textId="77777777" w:rsidTr="00AC430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0BD8CD8" w14:textId="7502E68E" w:rsidR="00A718AE" w:rsidRPr="00FE2500" w:rsidRDefault="00A718AE" w:rsidP="00A718AE">
            <w:pPr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Data Analysis and Final Report</w:t>
            </w:r>
          </w:p>
        </w:tc>
        <w:tc>
          <w:tcPr>
            <w:tcW w:w="1350" w:type="dxa"/>
            <w:vAlign w:val="center"/>
          </w:tcPr>
          <w:p w14:paraId="52D106E5" w14:textId="2B1CFAF9" w:rsidR="00A718AE" w:rsidRPr="00FE2500" w:rsidRDefault="00A718AE" w:rsidP="00A71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11/22</w:t>
            </w:r>
          </w:p>
        </w:tc>
        <w:tc>
          <w:tcPr>
            <w:tcW w:w="1890" w:type="dxa"/>
            <w:vAlign w:val="center"/>
          </w:tcPr>
          <w:p w14:paraId="38026385" w14:textId="643604EA" w:rsidR="00A718AE" w:rsidRPr="00FE2500" w:rsidRDefault="00A718AE" w:rsidP="00A71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8</w:t>
            </w:r>
          </w:p>
        </w:tc>
        <w:tc>
          <w:tcPr>
            <w:tcW w:w="4681" w:type="dxa"/>
          </w:tcPr>
          <w:p w14:paraId="4EB0C779" w14:textId="702E8541" w:rsidR="00A718AE" w:rsidRPr="00FE2500" w:rsidRDefault="00A718AE" w:rsidP="00A71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2" w:themeTint="A6"/>
              </w:rPr>
            </w:pPr>
            <w:r w:rsidRPr="602B126F">
              <w:rPr>
                <w:color w:val="595959" w:themeColor="text2" w:themeTint="A6"/>
              </w:rPr>
              <w:t xml:space="preserve">Report </w:t>
            </w:r>
            <w:r>
              <w:rPr>
                <w:color w:val="595959" w:themeColor="text2" w:themeTint="A6"/>
              </w:rPr>
              <w:t xml:space="preserve">Results </w:t>
            </w:r>
            <w:r w:rsidRPr="602B126F">
              <w:rPr>
                <w:color w:val="595959" w:themeColor="text2" w:themeTint="A6"/>
              </w:rPr>
              <w:t>at T</w:t>
            </w:r>
            <w:r>
              <w:rPr>
                <w:color w:val="595959" w:themeColor="text2" w:themeTint="A6"/>
              </w:rPr>
              <w:t>hursday’s</w:t>
            </w:r>
            <w:r w:rsidRPr="602B126F">
              <w:rPr>
                <w:color w:val="595959" w:themeColor="text2" w:themeTint="A6"/>
              </w:rPr>
              <w:t xml:space="preserve"> Research Meeting</w:t>
            </w:r>
          </w:p>
        </w:tc>
      </w:tr>
    </w:tbl>
    <w:p w14:paraId="43F9EDA1" w14:textId="43610BF8" w:rsidR="009A5199" w:rsidRDefault="009A062C" w:rsidP="00382009">
      <w:pPr>
        <w:rPr>
          <w:rFonts w:asciiTheme="majorHAnsi" w:hAnsiTheme="majorHAnsi" w:cs="Helvetica"/>
        </w:rPr>
      </w:pPr>
      <w:r w:rsidRPr="00FD2EFF">
        <w:rPr>
          <w:rFonts w:asciiTheme="majorHAnsi" w:hAnsiTheme="majorHAnsi" w:cs="Helvetica"/>
          <w:sz w:val="26"/>
          <w:szCs w:val="26"/>
        </w:rPr>
        <w:t>*</w:t>
      </w:r>
      <w:r w:rsidR="00FD2EFF" w:rsidRPr="00FD2EFF">
        <w:rPr>
          <w:rFonts w:asciiTheme="majorHAnsi" w:hAnsiTheme="majorHAnsi" w:cs="Helvetica"/>
        </w:rPr>
        <w:t xml:space="preserve">Immediately after </w:t>
      </w:r>
      <w:r w:rsidR="00987C98">
        <w:rPr>
          <w:rFonts w:asciiTheme="majorHAnsi" w:hAnsiTheme="majorHAnsi" w:cs="Helvetica"/>
        </w:rPr>
        <w:t xml:space="preserve">each </w:t>
      </w:r>
      <w:r w:rsidR="00FD2EFF" w:rsidRPr="00FD2EFF">
        <w:rPr>
          <w:rFonts w:asciiTheme="majorHAnsi" w:hAnsiTheme="majorHAnsi" w:cs="Helvetica"/>
        </w:rPr>
        <w:t>harvest,</w:t>
      </w:r>
      <w:r w:rsidR="00FD2EFF" w:rsidRPr="00FD2EFF">
        <w:rPr>
          <w:rFonts w:asciiTheme="majorHAnsi" w:hAnsiTheme="majorHAnsi" w:cs="Helvetica"/>
          <w:sz w:val="26"/>
          <w:szCs w:val="26"/>
        </w:rPr>
        <w:t xml:space="preserve"> </w:t>
      </w:r>
      <w:r w:rsidR="00FD2EFF">
        <w:rPr>
          <w:rFonts w:asciiTheme="majorHAnsi" w:hAnsiTheme="majorHAnsi" w:cs="Helvetica"/>
        </w:rPr>
        <w:t>w</w:t>
      </w:r>
      <w:r w:rsidRPr="00FD2EFF">
        <w:rPr>
          <w:rFonts w:asciiTheme="majorHAnsi" w:hAnsiTheme="majorHAnsi" w:cs="Helvetica"/>
        </w:rPr>
        <w:t>e will dry lettuces</w:t>
      </w:r>
      <w:r w:rsidR="00FD2EFF" w:rsidRPr="00FD2EFF">
        <w:rPr>
          <w:rFonts w:asciiTheme="majorHAnsi" w:hAnsiTheme="majorHAnsi" w:cs="Helvetica"/>
        </w:rPr>
        <w:t xml:space="preserve"> at 70°C</w:t>
      </w:r>
      <w:r w:rsidR="00FD2EFF">
        <w:rPr>
          <w:rFonts w:asciiTheme="majorHAnsi" w:hAnsiTheme="majorHAnsi" w:cs="Helvetica"/>
        </w:rPr>
        <w:t xml:space="preserve"> and weigh</w:t>
      </w:r>
      <w:r w:rsidR="006A7206">
        <w:rPr>
          <w:rFonts w:asciiTheme="majorHAnsi" w:hAnsiTheme="majorHAnsi" w:cs="Helvetica"/>
        </w:rPr>
        <w:t xml:space="preserve"> them</w:t>
      </w:r>
      <w:r w:rsidR="00FD2EFF">
        <w:rPr>
          <w:rFonts w:asciiTheme="majorHAnsi" w:hAnsiTheme="majorHAnsi" w:cs="Helvetica"/>
        </w:rPr>
        <w:t xml:space="preserve"> after </w:t>
      </w:r>
      <w:r w:rsidR="00F369F2">
        <w:rPr>
          <w:rFonts w:asciiTheme="majorHAnsi" w:hAnsiTheme="majorHAnsi" w:cs="Helvetica"/>
        </w:rPr>
        <w:t>9</w:t>
      </w:r>
      <w:r w:rsidR="00FD2EFF">
        <w:rPr>
          <w:rFonts w:asciiTheme="majorHAnsi" w:hAnsiTheme="majorHAnsi" w:cs="Helvetica"/>
        </w:rPr>
        <w:t>6 hours of dr</w:t>
      </w:r>
      <w:r w:rsidR="00382009">
        <w:rPr>
          <w:rFonts w:asciiTheme="majorHAnsi" w:hAnsiTheme="majorHAnsi" w:cs="Helvetica"/>
        </w:rPr>
        <w:t>ying</w:t>
      </w:r>
    </w:p>
    <w:p w14:paraId="5459AB62" w14:textId="77777777" w:rsidR="002A2955" w:rsidRDefault="002A2955" w:rsidP="00382009"/>
    <w:p w14:paraId="0385A59B" w14:textId="20B849A0" w:rsidR="002A2955" w:rsidRDefault="005150D9" w:rsidP="002B7FE6">
      <w:pPr>
        <w:pStyle w:val="Heading2"/>
      </w:pPr>
      <w:r>
        <w:t>References</w:t>
      </w:r>
      <w:r w:rsidR="00A9174C">
        <w:t xml:space="preserve"> (in order of appearance)</w:t>
      </w:r>
    </w:p>
    <w:p w14:paraId="409860E9" w14:textId="37054556" w:rsidR="005150D9" w:rsidRDefault="00217377" w:rsidP="005150D9">
      <w:r>
        <w:t>Koontz</w:t>
      </w:r>
      <w:r w:rsidR="004C4F30">
        <w:t>, H.V.</w:t>
      </w:r>
      <w:r>
        <w:t xml:space="preserve"> and R.P. Prince. 1986. Effect of </w:t>
      </w:r>
      <w:proofErr w:type="gramStart"/>
      <w:r>
        <w:t>16 and 24 Hours</w:t>
      </w:r>
      <w:proofErr w:type="gramEnd"/>
      <w:r>
        <w:t xml:space="preserve"> Daily Radiation (Light) on Lettuce Growth. </w:t>
      </w:r>
      <w:proofErr w:type="spellStart"/>
      <w:r>
        <w:t>HortScience</w:t>
      </w:r>
      <w:proofErr w:type="spellEnd"/>
      <w:r w:rsidR="00024B4A">
        <w:t xml:space="preserve"> 2(1):123.124.</w:t>
      </w:r>
    </w:p>
    <w:p w14:paraId="05836140" w14:textId="76AB5BDA" w:rsidR="00024B4A" w:rsidRDefault="00A9275E" w:rsidP="005150D9">
      <w:r>
        <w:t>Lopez</w:t>
      </w:r>
      <w:r w:rsidR="004C4F30">
        <w:t>, R.</w:t>
      </w:r>
      <w:r>
        <w:t xml:space="preserve"> and E.S. Runkle. 2008. Photosynthetic Daily Light Integral during Propagation Influences Rooting and Growth of Cuttings and Subsequent Development of New Guinea Impatiens and Petunia. </w:t>
      </w:r>
      <w:proofErr w:type="spellStart"/>
      <w:r>
        <w:t>HortScience</w:t>
      </w:r>
      <w:proofErr w:type="spellEnd"/>
      <w:r w:rsidR="002A2955">
        <w:t xml:space="preserve"> 43(7):2052-2059.</w:t>
      </w:r>
    </w:p>
    <w:p w14:paraId="12C9AD02" w14:textId="244A6B0F" w:rsidR="00A741E1" w:rsidRPr="00511F7D" w:rsidRDefault="00A741E1" w:rsidP="00A741E1">
      <w:pPr>
        <w:rPr>
          <w:rFonts w:cs="Arial"/>
          <w:color w:val="595959" w:themeColor="text2" w:themeTint="A6"/>
        </w:rPr>
      </w:pPr>
      <w:proofErr w:type="spellStart"/>
      <w:r w:rsidRPr="00511F7D">
        <w:rPr>
          <w:rFonts w:cs="Arial"/>
          <w:color w:val="595959" w:themeColor="text2" w:themeTint="A6"/>
        </w:rPr>
        <w:t>Johkan</w:t>
      </w:r>
      <w:proofErr w:type="spellEnd"/>
      <w:r w:rsidRPr="00511F7D">
        <w:rPr>
          <w:rFonts w:cs="Arial"/>
          <w:color w:val="595959" w:themeColor="text2" w:themeTint="A6"/>
        </w:rPr>
        <w:t xml:space="preserve">, M., </w:t>
      </w:r>
      <w:r w:rsidR="004C4F30">
        <w:rPr>
          <w:rFonts w:cs="Arial"/>
          <w:color w:val="595959" w:themeColor="text2" w:themeTint="A6"/>
        </w:rPr>
        <w:t xml:space="preserve">K. </w:t>
      </w:r>
      <w:r w:rsidRPr="00511F7D">
        <w:rPr>
          <w:rFonts w:cs="Arial"/>
          <w:color w:val="595959" w:themeColor="text2" w:themeTint="A6"/>
        </w:rPr>
        <w:t xml:space="preserve">Shoji, </w:t>
      </w:r>
      <w:r w:rsidR="004C4F30">
        <w:rPr>
          <w:rFonts w:cs="Arial"/>
          <w:color w:val="595959" w:themeColor="text2" w:themeTint="A6"/>
        </w:rPr>
        <w:t xml:space="preserve">F. </w:t>
      </w:r>
      <w:proofErr w:type="spellStart"/>
      <w:r w:rsidRPr="00511F7D">
        <w:rPr>
          <w:rFonts w:cs="Arial"/>
          <w:color w:val="595959" w:themeColor="text2" w:themeTint="A6"/>
        </w:rPr>
        <w:t>Goto</w:t>
      </w:r>
      <w:proofErr w:type="spellEnd"/>
      <w:r w:rsidRPr="00511F7D">
        <w:rPr>
          <w:rFonts w:cs="Arial"/>
          <w:color w:val="595959" w:themeColor="text2" w:themeTint="A6"/>
        </w:rPr>
        <w:t xml:space="preserve">, </w:t>
      </w:r>
      <w:r w:rsidR="004C4F30">
        <w:rPr>
          <w:rFonts w:cs="Arial"/>
          <w:color w:val="595959" w:themeColor="text2" w:themeTint="A6"/>
        </w:rPr>
        <w:t xml:space="preserve">S.N. </w:t>
      </w:r>
      <w:proofErr w:type="spellStart"/>
      <w:r w:rsidRPr="00511F7D">
        <w:rPr>
          <w:rFonts w:cs="Arial"/>
          <w:color w:val="595959" w:themeColor="text2" w:themeTint="A6"/>
        </w:rPr>
        <w:t>Hashida</w:t>
      </w:r>
      <w:proofErr w:type="spellEnd"/>
      <w:r w:rsidRPr="00511F7D">
        <w:rPr>
          <w:rFonts w:cs="Arial"/>
          <w:color w:val="595959" w:themeColor="text2" w:themeTint="A6"/>
        </w:rPr>
        <w:t xml:space="preserve">, and </w:t>
      </w:r>
      <w:r w:rsidR="004C4F30">
        <w:rPr>
          <w:rFonts w:cs="Arial"/>
          <w:color w:val="595959" w:themeColor="text2" w:themeTint="A6"/>
        </w:rPr>
        <w:t xml:space="preserve">T. </w:t>
      </w:r>
      <w:r w:rsidRPr="00511F7D">
        <w:rPr>
          <w:rFonts w:cs="Arial"/>
          <w:color w:val="595959" w:themeColor="text2" w:themeTint="A6"/>
        </w:rPr>
        <w:t>Yoshihara.</w:t>
      </w:r>
      <w:r w:rsidR="004C4F30">
        <w:rPr>
          <w:rFonts w:cs="Arial"/>
          <w:color w:val="595959" w:themeColor="text2" w:themeTint="A6"/>
        </w:rPr>
        <w:t xml:space="preserve"> </w:t>
      </w:r>
      <w:r w:rsidRPr="00511F7D">
        <w:rPr>
          <w:rFonts w:cs="Arial"/>
          <w:color w:val="595959" w:themeColor="text2" w:themeTint="A6"/>
        </w:rPr>
        <w:t xml:space="preserve">2010. Blue light-emitting diode light irradiation of seedlings improves seedling quality and growth after transplanting in red leaf lettuce. </w:t>
      </w:r>
      <w:proofErr w:type="spellStart"/>
      <w:r w:rsidRPr="00A741E1">
        <w:rPr>
          <w:rFonts w:cs="Arial"/>
          <w:iCs/>
          <w:color w:val="595959" w:themeColor="text2" w:themeTint="A6"/>
        </w:rPr>
        <w:t>HortScience</w:t>
      </w:r>
      <w:proofErr w:type="spellEnd"/>
      <w:r w:rsidRPr="00A741E1">
        <w:rPr>
          <w:rFonts w:cs="Arial"/>
          <w:color w:val="595959" w:themeColor="text2" w:themeTint="A6"/>
        </w:rPr>
        <w:t xml:space="preserve"> </w:t>
      </w:r>
      <w:r w:rsidRPr="00A741E1">
        <w:rPr>
          <w:rFonts w:cs="Arial"/>
          <w:iCs/>
          <w:color w:val="595959" w:themeColor="text2" w:themeTint="A6"/>
        </w:rPr>
        <w:t>45</w:t>
      </w:r>
      <w:r w:rsidRPr="00A741E1">
        <w:rPr>
          <w:rFonts w:cs="Arial"/>
          <w:color w:val="595959" w:themeColor="text2" w:themeTint="A6"/>
        </w:rPr>
        <w:t>(12)</w:t>
      </w:r>
      <w:r>
        <w:rPr>
          <w:rFonts w:cs="Arial"/>
          <w:color w:val="595959" w:themeColor="text2" w:themeTint="A6"/>
        </w:rPr>
        <w:t xml:space="preserve">: </w:t>
      </w:r>
      <w:r w:rsidRPr="00511F7D">
        <w:rPr>
          <w:rFonts w:cs="Arial"/>
          <w:color w:val="595959" w:themeColor="text2" w:themeTint="A6"/>
        </w:rPr>
        <w:t>1809-1814.</w:t>
      </w:r>
    </w:p>
    <w:p w14:paraId="74240F2D" w14:textId="77777777" w:rsidR="00024B4A" w:rsidRPr="005150D9" w:rsidRDefault="00024B4A" w:rsidP="005150D9"/>
    <w:p w14:paraId="62EAC283" w14:textId="6334F97A" w:rsidR="005150D9" w:rsidRDefault="005150D9" w:rsidP="00382009"/>
    <w:p w14:paraId="0253960A" w14:textId="77777777" w:rsidR="005150D9" w:rsidRPr="002F37C4" w:rsidRDefault="005150D9" w:rsidP="00382009"/>
    <w:sectPr w:rsidR="005150D9" w:rsidRPr="002F37C4" w:rsidSect="00576066">
      <w:headerReference w:type="default" r:id="rId19"/>
      <w:footerReference w:type="default" r:id="rId20"/>
      <w:pgSz w:w="12240" w:h="15840"/>
      <w:pgMar w:top="144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B516" w14:textId="77777777" w:rsidR="004526D5" w:rsidRDefault="004526D5" w:rsidP="00A63282">
      <w:pPr>
        <w:spacing w:after="0" w:line="240" w:lineRule="auto"/>
      </w:pPr>
      <w:r>
        <w:separator/>
      </w:r>
    </w:p>
  </w:endnote>
  <w:endnote w:type="continuationSeparator" w:id="0">
    <w:p w14:paraId="0DB2F4F5" w14:textId="77777777" w:rsidR="004526D5" w:rsidRDefault="004526D5" w:rsidP="00A63282">
      <w:pPr>
        <w:spacing w:after="0" w:line="240" w:lineRule="auto"/>
      </w:pPr>
      <w:r>
        <w:continuationSeparator/>
      </w:r>
    </w:p>
  </w:endnote>
  <w:endnote w:type="continuationNotice" w:id="1">
    <w:p w14:paraId="3C43A411" w14:textId="77777777" w:rsidR="004526D5" w:rsidRDefault="004526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7186D" w14:textId="06896D85" w:rsidR="004738A6" w:rsidRPr="00434E1D" w:rsidRDefault="004738A6" w:rsidP="59E978EC">
    <w:pPr>
      <w:pStyle w:val="Footer"/>
      <w:spacing w:before="240"/>
      <w:jc w:val="center"/>
      <w:rPr>
        <w:rFonts w:ascii="Helvetica" w:hAnsi="Helvetica" w:cs="Helvetica"/>
        <w:b/>
        <w:bCs/>
        <w:color w:val="BFBFBF" w:themeColor="accent6" w:themeShade="BF"/>
        <w:sz w:val="16"/>
        <w:szCs w:val="16"/>
      </w:rPr>
    </w:pPr>
    <w:r w:rsidRPr="006C0249">
      <w:rPr>
        <w:rFonts w:ascii="Helvetica" w:hAnsi="Helvetica" w:cs="Helvetica"/>
        <w:noProof/>
        <w:color w:val="D9D9D9" w:themeColor="background1" w:themeShade="D9"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0205C9" wp14:editId="30A4DBB1">
              <wp:simplePos x="0" y="0"/>
              <wp:positionH relativeFrom="column">
                <wp:posOffset>-466725</wp:posOffset>
              </wp:positionH>
              <wp:positionV relativeFrom="paragraph">
                <wp:posOffset>-238125</wp:posOffset>
              </wp:positionV>
              <wp:extent cx="7812405" cy="955675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12405" cy="955675"/>
                        <a:chOff x="-1" y="62425"/>
                        <a:chExt cx="7812946" cy="955778"/>
                      </a:xfrm>
                    </wpg:grpSpPr>
                    <pic:pic xmlns:pic="http://schemas.openxmlformats.org/drawingml/2006/picture">
                      <pic:nvPicPr>
                        <pic:cNvPr id="136" name="pasted-image.pdf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87" r="1387"/>
                        <a:stretch/>
                      </pic:blipFill>
                      <pic:spPr bwMode="auto">
                        <a:xfrm flipV="1">
                          <a:off x="0" y="62425"/>
                          <a:ext cx="7772400" cy="52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5" name="Shape 133"/>
                      <wps:cNvSpPr/>
                      <wps:spPr>
                        <a:xfrm>
                          <a:off x="-1" y="116008"/>
                          <a:ext cx="7770753" cy="9021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555759"/>
                            </a:gs>
                            <a:gs pos="100000">
                              <a:srgbClr val="2D3032"/>
                            </a:gs>
                          </a:gsLst>
                          <a:lin ang="10109848"/>
                        </a:gradFill>
                        <a:ln w="12700">
                          <a:miter lim="400000"/>
                        </a:ln>
                      </wps:spPr>
                      <wps:bodyPr lIns="45719" rIns="45719"/>
                    </wps:wsp>
                    <pic:pic xmlns:pic="http://schemas.openxmlformats.org/drawingml/2006/picture">
                      <pic:nvPicPr>
                        <pic:cNvPr id="7" name="pasted-image.pdf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22270" y="266131"/>
                          <a:ext cx="1590675" cy="225425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Graphic 3">
                          <a:hlinkClick r:id="rId3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29094" y="607325"/>
                          <a:ext cx="1007745" cy="1079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95389A" id="Group 2" o:spid="_x0000_s1026" style="position:absolute;margin-left:-36.75pt;margin-top:-18.75pt;width:615.15pt;height:75.25pt;z-index:-251658240;mso-width-relative:margin;mso-height-relative:margin" coordorigin=",624" coordsize="78129,9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df" o:spid="_x0000_s1027" type="#_x0000_t75" style="position:absolute;top:624;width:77724;height:52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">
                <v:imagedata r:id="rId6" o:title="" cropleft="909f" cropright="909f"/>
              </v:shape>
              <v:rect id="Shape 133" o:spid="_x0000_s1028" style="position:absolute;top:1160;width:77707;height:9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" fillcolor="#555759" stroked="f" strokeweight="1pt">
                <v:fill color2="#2d3032" angle="282" focus="100%" type="gradient">
                  <o:fill v:ext="view" type="gradientUnscaled"/>
                </v:fill>
                <v:stroke miterlimit="4"/>
                <v:textbox inset="1.27mm,,1.27mm"/>
              </v:rect>
              <v:shape id="pasted-image.pdf" o:spid="_x0000_s1029" type="#_x0000_t75" style="position:absolute;left:62222;top:2661;width:15907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" strokeweight="1pt">
                <v:stroke miterlimit="4"/>
                <v:imagedata r:id="rId7" o:title=""/>
              </v:shape>
              <v:shape id="Graphic 3" o:spid="_x0000_s1030" type="#_x0000_t75" href="http://www.lumigrow.com/" style="position:absolute;left:62290;top:6073;width:10078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" o:button="t">
                <v:fill o:detectmouseclick="t"/>
                <v:imagedata r:id="rId8" o:title=""/>
              </v:shape>
            </v:group>
          </w:pict>
        </mc:Fallback>
      </mc:AlternateContent>
    </w:r>
    <w:r>
      <w:rPr>
        <w:rFonts w:ascii="Helvetica" w:hAnsi="Helvetica" w:cs="Helvetica"/>
        <w:noProof/>
        <w:color w:val="FFFFFF" w:themeColor="background1"/>
        <w:sz w:val="16"/>
        <w:szCs w:val="1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F8CEFD1" wp14:editId="1CD8E897">
              <wp:simplePos x="0" y="0"/>
              <wp:positionH relativeFrom="column">
                <wp:posOffset>-275590</wp:posOffset>
              </wp:positionH>
              <wp:positionV relativeFrom="paragraph">
                <wp:posOffset>-70502</wp:posOffset>
              </wp:positionV>
              <wp:extent cx="2990850" cy="5195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0850" cy="519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04AF90" w14:textId="77777777" w:rsidR="004738A6" w:rsidRPr="00434E1D" w:rsidRDefault="004738A6">
                          <w:pPr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34E1D"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</w:rPr>
                            <w:t>LumiGrow</w:t>
                          </w:r>
                          <w:proofErr w:type="spellEnd"/>
                          <w:r w:rsidRPr="00434E1D"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</w:rPr>
                            <w:t>, Inc.</w:t>
                          </w:r>
                          <w:r w:rsidRPr="00434E1D"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</w:rPr>
                            <w:br/>
                            <w:t>1480 64</w:t>
                          </w:r>
                          <w:r w:rsidRPr="00434E1D"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  <w:vertAlign w:val="superscript"/>
                            </w:rPr>
                            <w:t>th</w:t>
                          </w:r>
                          <w:r w:rsidRPr="00434E1D"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</w:rPr>
                            <w:t xml:space="preserve"> St., Suite 150</w:t>
                          </w:r>
                          <w:r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434E1D"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</w:rPr>
                            <w:t>Emeryville, CA 94608</w:t>
                          </w:r>
                          <w:r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</w:rPr>
                            <w:br/>
                          </w:r>
                          <w:r w:rsidRPr="00434E1D">
                            <w:rPr>
                              <w:rFonts w:asciiTheme="majorHAnsi" w:hAnsiTheme="majorHAnsi" w:cstheme="majorHAnsi"/>
                              <w:color w:val="FFCE00"/>
                              <w:sz w:val="18"/>
                              <w:szCs w:val="18"/>
                            </w:rPr>
                            <w:t xml:space="preserve">O: </w:t>
                          </w:r>
                          <w:proofErr w:type="gramStart"/>
                          <w:r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</w:rPr>
                            <w:t>800.514.0487</w:t>
                          </w:r>
                          <w:r w:rsidRPr="00434E1D">
                            <w:rPr>
                              <w:rFonts w:asciiTheme="majorHAnsi" w:hAnsiTheme="majorHAnsi" w:cstheme="majorHAnsi"/>
                              <w:color w:val="FFCE00"/>
                              <w:sz w:val="18"/>
                              <w:szCs w:val="18"/>
                            </w:rPr>
                            <w:t xml:space="preserve">  F</w:t>
                          </w:r>
                          <w:proofErr w:type="gramEnd"/>
                          <w:r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</w:rPr>
                            <w:t>: 888.514-.</w:t>
                          </w:r>
                          <w:r w:rsidRPr="00434E1D">
                            <w:rPr>
                              <w:rFonts w:asciiTheme="majorHAnsi" w:hAnsiTheme="majorHAnsi" w:cstheme="majorHAnsi"/>
                              <w:color w:val="BFBFBF" w:themeColor="background1" w:themeShade="BF"/>
                              <w:sz w:val="18"/>
                              <w:szCs w:val="18"/>
                            </w:rPr>
                            <w:t>0488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F8CEFD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21.7pt;margin-top:-5.55pt;width:235.5pt;height:40.9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" filled="f" stroked="f" strokeweight=".5pt">
              <v:textbox>
                <w:txbxContent>
                  <w:p w14:paraId="3C04AF90" w14:textId="77777777" w:rsidR="004738A6" w:rsidRPr="00434E1D" w:rsidRDefault="004738A6">
                    <w:pPr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</w:rPr>
                    </w:pPr>
                    <w:proofErr w:type="spellStart"/>
                    <w:r w:rsidRPr="00434E1D"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</w:rPr>
                      <w:t>LumiGrow</w:t>
                    </w:r>
                    <w:proofErr w:type="spellEnd"/>
                    <w:r w:rsidRPr="00434E1D"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</w:rPr>
                      <w:t>, Inc.</w:t>
                    </w:r>
                    <w:r w:rsidRPr="00434E1D"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</w:rPr>
                      <w:br/>
                      <w:t>1480 64</w:t>
                    </w:r>
                    <w:r w:rsidRPr="00434E1D"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  <w:vertAlign w:val="superscript"/>
                      </w:rPr>
                      <w:t>th</w:t>
                    </w:r>
                    <w:r w:rsidRPr="00434E1D"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</w:rPr>
                      <w:t xml:space="preserve"> St., Suite 150</w:t>
                    </w:r>
                    <w:r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</w:rPr>
                      <w:t xml:space="preserve">, </w:t>
                    </w:r>
                    <w:r w:rsidRPr="00434E1D"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</w:rPr>
                      <w:t>Emeryville, CA 94608</w:t>
                    </w:r>
                    <w:r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</w:rPr>
                      <w:br/>
                    </w:r>
                    <w:r w:rsidRPr="00434E1D">
                      <w:rPr>
                        <w:rFonts w:asciiTheme="majorHAnsi" w:hAnsiTheme="majorHAnsi" w:cstheme="majorHAnsi"/>
                        <w:color w:val="FFCE00"/>
                        <w:sz w:val="18"/>
                        <w:szCs w:val="18"/>
                      </w:rPr>
                      <w:t xml:space="preserve">O: </w:t>
                    </w:r>
                    <w:proofErr w:type="gramStart"/>
                    <w:r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</w:rPr>
                      <w:t>800.514.0487</w:t>
                    </w:r>
                    <w:r w:rsidRPr="00434E1D">
                      <w:rPr>
                        <w:rFonts w:asciiTheme="majorHAnsi" w:hAnsiTheme="majorHAnsi" w:cstheme="majorHAnsi"/>
                        <w:color w:val="FFCE00"/>
                        <w:sz w:val="18"/>
                        <w:szCs w:val="18"/>
                      </w:rPr>
                      <w:t xml:space="preserve">  F</w:t>
                    </w:r>
                    <w:proofErr w:type="gramEnd"/>
                    <w:r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</w:rPr>
                      <w:t>: 888.514-.</w:t>
                    </w:r>
                    <w:r w:rsidRPr="00434E1D">
                      <w:rPr>
                        <w:rFonts w:asciiTheme="majorHAnsi" w:hAnsiTheme="majorHAnsi" w:cstheme="majorHAnsi"/>
                        <w:color w:val="BFBFBF" w:themeColor="background1" w:themeShade="BF"/>
                        <w:sz w:val="18"/>
                        <w:szCs w:val="18"/>
                      </w:rPr>
                      <w:t>0488</w:t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" w:hAnsi="Helvetica" w:cs="Helvetica"/>
        <w:color w:val="BFBFBF" w:themeColor="background1" w:themeShade="BF"/>
        <w:sz w:val="16"/>
        <w:szCs w:val="16"/>
      </w:rPr>
      <w:t>Pa</w:t>
    </w:r>
    <w:r w:rsidRPr="00434E1D">
      <w:rPr>
        <w:rFonts w:ascii="Helvetica" w:hAnsi="Helvetica" w:cs="Helvetica"/>
        <w:color w:val="BFBFBF" w:themeColor="background1" w:themeShade="BF"/>
        <w:sz w:val="16"/>
        <w:szCs w:val="16"/>
      </w:rPr>
      <w:t xml:space="preserve">ge </w:t>
    </w:r>
    <w:r w:rsidRPr="5BF64A5F">
      <w:rPr>
        <w:rFonts w:ascii="Helvetica" w:hAnsi="Helvetica" w:cs="Helvetica"/>
        <w:b/>
        <w:bCs/>
        <w:noProof/>
        <w:color w:val="BFBFBF" w:themeColor="background1" w:themeShade="BF"/>
        <w:sz w:val="16"/>
        <w:szCs w:val="16"/>
      </w:rPr>
      <w:fldChar w:fldCharType="begin"/>
    </w:r>
    <w:r w:rsidRPr="00434E1D">
      <w:rPr>
        <w:rFonts w:ascii="Helvetica" w:hAnsi="Helvetica" w:cs="Helvetica"/>
        <w:b/>
        <w:bCs/>
        <w:color w:val="BFBFBF" w:themeColor="background1" w:themeShade="BF"/>
        <w:sz w:val="16"/>
        <w:szCs w:val="16"/>
      </w:rPr>
      <w:instrText xml:space="preserve"> PAGE  \* Arabic  \* MERGEFORMAT </w:instrText>
    </w:r>
    <w:r w:rsidRPr="5BF64A5F">
      <w:rPr>
        <w:rFonts w:ascii="Helvetica" w:hAnsi="Helvetica" w:cs="Helvetica"/>
        <w:b/>
        <w:bCs/>
        <w:color w:val="BFBFBF" w:themeColor="background1" w:themeShade="BF"/>
        <w:sz w:val="16"/>
        <w:szCs w:val="16"/>
      </w:rPr>
      <w:fldChar w:fldCharType="separate"/>
    </w:r>
    <w:r w:rsidR="003374EC">
      <w:rPr>
        <w:rFonts w:ascii="Helvetica" w:hAnsi="Helvetica" w:cs="Helvetica"/>
        <w:b/>
        <w:bCs/>
        <w:noProof/>
        <w:color w:val="BFBFBF" w:themeColor="background1" w:themeShade="BF"/>
        <w:sz w:val="16"/>
        <w:szCs w:val="16"/>
      </w:rPr>
      <w:t>2</w:t>
    </w:r>
    <w:r w:rsidRPr="5BF64A5F">
      <w:rPr>
        <w:rFonts w:ascii="Helvetica" w:hAnsi="Helvetica" w:cs="Helvetica"/>
        <w:b/>
        <w:bCs/>
        <w:noProof/>
        <w:color w:val="BFBFBF" w:themeColor="background1" w:themeShade="BF"/>
        <w:sz w:val="16"/>
        <w:szCs w:val="16"/>
      </w:rPr>
      <w:fldChar w:fldCharType="end"/>
    </w:r>
    <w:r w:rsidRPr="00434E1D">
      <w:rPr>
        <w:rFonts w:ascii="Helvetica" w:hAnsi="Helvetica" w:cs="Helvetica"/>
        <w:color w:val="BFBFBF" w:themeColor="background1" w:themeShade="BF"/>
        <w:sz w:val="16"/>
        <w:szCs w:val="16"/>
      </w:rPr>
      <w:t xml:space="preserve"> of </w:t>
    </w:r>
    <w:r w:rsidRPr="5BF64A5F">
      <w:rPr>
        <w:rFonts w:ascii="Helvetica" w:hAnsi="Helvetica" w:cs="Helvetica"/>
        <w:b/>
        <w:bCs/>
        <w:noProof/>
        <w:color w:val="BFBFBF" w:themeColor="background1" w:themeShade="BF"/>
        <w:sz w:val="16"/>
        <w:szCs w:val="16"/>
      </w:rPr>
      <w:fldChar w:fldCharType="begin"/>
    </w:r>
    <w:r w:rsidRPr="00434E1D">
      <w:rPr>
        <w:rFonts w:ascii="Helvetica" w:hAnsi="Helvetica" w:cs="Helvetica"/>
        <w:b/>
        <w:bCs/>
        <w:color w:val="BFBFBF" w:themeColor="background1" w:themeShade="BF"/>
        <w:sz w:val="16"/>
        <w:szCs w:val="16"/>
      </w:rPr>
      <w:instrText xml:space="preserve"> NUMPAGES  \* Arabic  \* MERGEFORMAT </w:instrText>
    </w:r>
    <w:r w:rsidRPr="5BF64A5F">
      <w:rPr>
        <w:rFonts w:ascii="Helvetica" w:hAnsi="Helvetica" w:cs="Helvetica"/>
        <w:b/>
        <w:bCs/>
        <w:color w:val="BFBFBF" w:themeColor="background1" w:themeShade="BF"/>
        <w:sz w:val="16"/>
        <w:szCs w:val="16"/>
      </w:rPr>
      <w:fldChar w:fldCharType="separate"/>
    </w:r>
    <w:r w:rsidR="003374EC">
      <w:rPr>
        <w:rFonts w:ascii="Helvetica" w:hAnsi="Helvetica" w:cs="Helvetica"/>
        <w:b/>
        <w:bCs/>
        <w:noProof/>
        <w:color w:val="BFBFBF" w:themeColor="background1" w:themeShade="BF"/>
        <w:sz w:val="16"/>
        <w:szCs w:val="16"/>
      </w:rPr>
      <w:t>7</w:t>
    </w:r>
    <w:r w:rsidRPr="5BF64A5F">
      <w:rPr>
        <w:rFonts w:ascii="Helvetica" w:hAnsi="Helvetica" w:cs="Helvetica"/>
        <w:b/>
        <w:bCs/>
        <w:noProof/>
        <w:color w:val="BFBFBF" w:themeColor="background1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E60E6" w14:textId="77777777" w:rsidR="004526D5" w:rsidRDefault="004526D5" w:rsidP="00A63282">
      <w:pPr>
        <w:spacing w:after="0" w:line="240" w:lineRule="auto"/>
      </w:pPr>
      <w:r>
        <w:separator/>
      </w:r>
    </w:p>
  </w:footnote>
  <w:footnote w:type="continuationSeparator" w:id="0">
    <w:p w14:paraId="63BE03BF" w14:textId="77777777" w:rsidR="004526D5" w:rsidRDefault="004526D5" w:rsidP="00A63282">
      <w:pPr>
        <w:spacing w:after="0" w:line="240" w:lineRule="auto"/>
      </w:pPr>
      <w:r>
        <w:continuationSeparator/>
      </w:r>
    </w:p>
  </w:footnote>
  <w:footnote w:type="continuationNotice" w:id="1">
    <w:p w14:paraId="78BFD901" w14:textId="77777777" w:rsidR="004526D5" w:rsidRDefault="004526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144D7" w14:textId="118D41ED" w:rsidR="004738A6" w:rsidRPr="005866B9" w:rsidRDefault="004738A6" w:rsidP="59E978EC">
    <w:pPr>
      <w:pStyle w:val="Header"/>
      <w:jc w:val="right"/>
      <w:rPr>
        <w:rFonts w:ascii="Helvetica" w:hAnsi="Helvetica" w:cs="Helvetica"/>
        <w:sz w:val="16"/>
        <w:szCs w:val="16"/>
      </w:rPr>
    </w:pPr>
    <w:r w:rsidRPr="004C7FC6">
      <w:rPr>
        <w:noProof/>
        <w:sz w:val="16"/>
        <w:szCs w:val="16"/>
      </w:rPr>
      <w:drawing>
        <wp:anchor distT="0" distB="0" distL="114300" distR="114300" simplePos="0" relativeHeight="251658241" behindDoc="0" locked="0" layoutInCell="1" allowOverlap="1" wp14:anchorId="5A731CA3" wp14:editId="0D1E8C88">
          <wp:simplePos x="0" y="0"/>
          <wp:positionH relativeFrom="column">
            <wp:posOffset>0</wp:posOffset>
          </wp:positionH>
          <wp:positionV relativeFrom="paragraph">
            <wp:posOffset>-178871</wp:posOffset>
          </wp:positionV>
          <wp:extent cx="1714500" cy="545465"/>
          <wp:effectExtent l="0" t="0" r="0" b="6985"/>
          <wp:wrapSquare wrapText="bothSides"/>
          <wp:docPr id="10" name="Picture 10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68" t="18831" r="5468" b="18831"/>
                  <a:stretch/>
                </pic:blipFill>
                <pic:spPr bwMode="auto">
                  <a:xfrm>
                    <a:off x="0" y="0"/>
                    <a:ext cx="1714500" cy="545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66B9">
      <w:rPr>
        <w:rFonts w:ascii="Helvetica" w:hAnsi="Helvetica" w:cs="Helvetica"/>
        <w:sz w:val="16"/>
        <w:szCs w:val="16"/>
      </w:rPr>
      <w:t xml:space="preserve">Document: </w:t>
    </w:r>
    <w:r w:rsidRPr="5BF64A5F">
      <w:fldChar w:fldCharType="begin"/>
    </w:r>
    <w:r w:rsidRPr="005866B9">
      <w:rPr>
        <w:rFonts w:ascii="Helvetica" w:hAnsi="Helvetica" w:cs="Helvetica"/>
        <w:sz w:val="16"/>
        <w:szCs w:val="16"/>
      </w:rPr>
      <w:instrText xml:space="preserve"> FILENAME \* MERGEFORMAT </w:instrText>
    </w:r>
    <w:r w:rsidRPr="5BF64A5F">
      <w:rPr>
        <w:rFonts w:ascii="Helvetica" w:hAnsi="Helvetica" w:cs="Helvetica"/>
        <w:sz w:val="16"/>
        <w:szCs w:val="16"/>
      </w:rPr>
      <w:fldChar w:fldCharType="separate"/>
    </w:r>
    <w:r w:rsidR="00C76AEB">
      <w:rPr>
        <w:rFonts w:ascii="Helvetica" w:hAnsi="Helvetica" w:cs="Helvetica"/>
        <w:noProof/>
        <w:sz w:val="16"/>
        <w:szCs w:val="16"/>
      </w:rPr>
      <w:t>18.09.Main Lab.Extended Photoperiod During Lettuce Propagation.Protocol</w:t>
    </w:r>
    <w:r w:rsidRPr="5BF64A5F">
      <w:fldChar w:fldCharType="end"/>
    </w:r>
    <w:r w:rsidRPr="005866B9">
      <w:rPr>
        <w:rFonts w:ascii="Helvetica" w:hAnsi="Helvetica" w:cs="Helvetica"/>
        <w:sz w:val="16"/>
        <w:szCs w:val="16"/>
      </w:rPr>
      <w:br/>
      <w:t xml:space="preserve">Author: </w:t>
    </w:r>
    <w:sdt>
      <w:sdtPr>
        <w:rPr>
          <w:rFonts w:ascii="Helvetica" w:hAnsi="Helvetica" w:cs="Helvetica"/>
          <w:sz w:val="16"/>
          <w:szCs w:val="16"/>
        </w:rPr>
        <w:alias w:val="Author"/>
        <w:tag w:val=""/>
        <w:id w:val="-10203903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5866B9">
          <w:rPr>
            <w:rFonts w:ascii="Helvetica" w:hAnsi="Helvetica" w:cs="Helvetica"/>
            <w:sz w:val="16"/>
            <w:szCs w:val="16"/>
          </w:rPr>
          <w:t>Enter Here</w:t>
        </w:r>
      </w:sdtContent>
    </w:sdt>
  </w:p>
  <w:p w14:paraId="051AB9BC" w14:textId="4F9E2580" w:rsidR="004738A6" w:rsidRPr="004C7FC6" w:rsidRDefault="004738A6" w:rsidP="59E978EC">
    <w:pPr>
      <w:pStyle w:val="Header"/>
      <w:jc w:val="right"/>
      <w:rPr>
        <w:rFonts w:ascii="Helvetica" w:hAnsi="Helvetica" w:cs="Helvetica"/>
        <w:sz w:val="16"/>
        <w:szCs w:val="16"/>
      </w:rPr>
    </w:pPr>
    <w:r>
      <w:rPr>
        <w:rFonts w:ascii="Helvetica" w:hAnsi="Helvetica" w:cs="Helvetica"/>
        <w:sz w:val="16"/>
        <w:szCs w:val="16"/>
      </w:rPr>
      <w:t xml:space="preserve">Date: </w:t>
    </w:r>
    <w:r w:rsidRPr="5BF64A5F">
      <w:fldChar w:fldCharType="begin"/>
    </w:r>
    <w:r>
      <w:rPr>
        <w:rFonts w:ascii="Helvetica" w:hAnsi="Helvetica" w:cs="Helvetica"/>
        <w:sz w:val="16"/>
        <w:szCs w:val="16"/>
      </w:rPr>
      <w:instrText xml:space="preserve"> DATE \@ "M/d/yyyy" </w:instrText>
    </w:r>
    <w:r w:rsidRPr="5BF64A5F">
      <w:rPr>
        <w:rFonts w:ascii="Helvetica" w:hAnsi="Helvetica" w:cs="Helvetica"/>
        <w:sz w:val="16"/>
        <w:szCs w:val="16"/>
      </w:rPr>
      <w:fldChar w:fldCharType="separate"/>
    </w:r>
    <w:r w:rsidR="00607DA5">
      <w:rPr>
        <w:rFonts w:ascii="Helvetica" w:hAnsi="Helvetica" w:cs="Helvetica"/>
        <w:noProof/>
        <w:sz w:val="16"/>
        <w:szCs w:val="16"/>
      </w:rPr>
      <w:t>1/17/2019</w:t>
    </w:r>
    <w:r w:rsidRPr="5BF64A5F">
      <w:fldChar w:fldCharType="end"/>
    </w:r>
  </w:p>
  <w:p w14:paraId="6D541BAA" w14:textId="77777777" w:rsidR="004738A6" w:rsidRPr="004C7FC6" w:rsidRDefault="004738A6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3361"/>
    <w:multiLevelType w:val="hybridMultilevel"/>
    <w:tmpl w:val="84342E4C"/>
    <w:lvl w:ilvl="0" w:tplc="7F10EB38">
      <w:start w:val="1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F43"/>
    <w:multiLevelType w:val="hybridMultilevel"/>
    <w:tmpl w:val="41106326"/>
    <w:lvl w:ilvl="0" w:tplc="23C81278">
      <w:start w:val="1"/>
      <w:numFmt w:val="decimal"/>
      <w:lvlText w:val="%1."/>
      <w:lvlJc w:val="left"/>
      <w:pPr>
        <w:ind w:left="720" w:hanging="360"/>
      </w:pPr>
    </w:lvl>
    <w:lvl w:ilvl="1" w:tplc="C3ECE23E">
      <w:start w:val="1"/>
      <w:numFmt w:val="lowerLetter"/>
      <w:lvlText w:val="%2."/>
      <w:lvlJc w:val="left"/>
      <w:pPr>
        <w:ind w:left="1440" w:hanging="360"/>
      </w:pPr>
    </w:lvl>
    <w:lvl w:ilvl="2" w:tplc="ED5ECFCE">
      <w:start w:val="1"/>
      <w:numFmt w:val="lowerRoman"/>
      <w:lvlText w:val="%3."/>
      <w:lvlJc w:val="right"/>
      <w:pPr>
        <w:ind w:left="2160" w:hanging="180"/>
      </w:pPr>
    </w:lvl>
    <w:lvl w:ilvl="3" w:tplc="C0B6B2D4">
      <w:start w:val="1"/>
      <w:numFmt w:val="decimal"/>
      <w:lvlText w:val="%4."/>
      <w:lvlJc w:val="left"/>
      <w:pPr>
        <w:ind w:left="2880" w:hanging="360"/>
      </w:pPr>
    </w:lvl>
    <w:lvl w:ilvl="4" w:tplc="E12E63E0">
      <w:start w:val="1"/>
      <w:numFmt w:val="lowerLetter"/>
      <w:lvlText w:val="%5."/>
      <w:lvlJc w:val="left"/>
      <w:pPr>
        <w:ind w:left="3600" w:hanging="360"/>
      </w:pPr>
    </w:lvl>
    <w:lvl w:ilvl="5" w:tplc="F8C895F0">
      <w:start w:val="1"/>
      <w:numFmt w:val="lowerRoman"/>
      <w:lvlText w:val="%6."/>
      <w:lvlJc w:val="right"/>
      <w:pPr>
        <w:ind w:left="4320" w:hanging="180"/>
      </w:pPr>
    </w:lvl>
    <w:lvl w:ilvl="6" w:tplc="AC889288">
      <w:start w:val="1"/>
      <w:numFmt w:val="decimal"/>
      <w:lvlText w:val="%7."/>
      <w:lvlJc w:val="left"/>
      <w:pPr>
        <w:ind w:left="5040" w:hanging="360"/>
      </w:pPr>
    </w:lvl>
    <w:lvl w:ilvl="7" w:tplc="F3E2C8AA">
      <w:start w:val="1"/>
      <w:numFmt w:val="lowerLetter"/>
      <w:lvlText w:val="%8."/>
      <w:lvlJc w:val="left"/>
      <w:pPr>
        <w:ind w:left="5760" w:hanging="360"/>
      </w:pPr>
    </w:lvl>
    <w:lvl w:ilvl="8" w:tplc="A50426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C7955"/>
    <w:multiLevelType w:val="multilevel"/>
    <w:tmpl w:val="8C946B14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 w15:restartNumberingAfterBreak="0">
    <w:nsid w:val="69907830"/>
    <w:multiLevelType w:val="hybridMultilevel"/>
    <w:tmpl w:val="ECC601EA"/>
    <w:lvl w:ilvl="0" w:tplc="E7E26076">
      <w:start w:val="54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13659"/>
    <w:multiLevelType w:val="hybridMultilevel"/>
    <w:tmpl w:val="EF3C6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i Weissman">
    <w15:presenceInfo w15:providerId="AD" w15:userId="S-1-5-21-3859955222-4235392624-4008005145-4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revisionView w:markup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6B"/>
    <w:rsid w:val="0000340C"/>
    <w:rsid w:val="00006B80"/>
    <w:rsid w:val="0001217D"/>
    <w:rsid w:val="00013F20"/>
    <w:rsid w:val="000172FF"/>
    <w:rsid w:val="00022C62"/>
    <w:rsid w:val="00023BCA"/>
    <w:rsid w:val="00024B4A"/>
    <w:rsid w:val="000275B5"/>
    <w:rsid w:val="00027756"/>
    <w:rsid w:val="00030377"/>
    <w:rsid w:val="00031BCC"/>
    <w:rsid w:val="00033663"/>
    <w:rsid w:val="00033758"/>
    <w:rsid w:val="00035A2E"/>
    <w:rsid w:val="000372B6"/>
    <w:rsid w:val="00040176"/>
    <w:rsid w:val="00040CCC"/>
    <w:rsid w:val="000472F5"/>
    <w:rsid w:val="00050244"/>
    <w:rsid w:val="00051806"/>
    <w:rsid w:val="00053171"/>
    <w:rsid w:val="00053226"/>
    <w:rsid w:val="00053587"/>
    <w:rsid w:val="00055C28"/>
    <w:rsid w:val="0005611A"/>
    <w:rsid w:val="0005652E"/>
    <w:rsid w:val="00057ADC"/>
    <w:rsid w:val="00061AFB"/>
    <w:rsid w:val="00064467"/>
    <w:rsid w:val="00064CE0"/>
    <w:rsid w:val="00064D97"/>
    <w:rsid w:val="00065D3E"/>
    <w:rsid w:val="0007013C"/>
    <w:rsid w:val="0007236A"/>
    <w:rsid w:val="00072374"/>
    <w:rsid w:val="0007328C"/>
    <w:rsid w:val="00075B9B"/>
    <w:rsid w:val="00086541"/>
    <w:rsid w:val="00090EA5"/>
    <w:rsid w:val="00092BC1"/>
    <w:rsid w:val="0009373D"/>
    <w:rsid w:val="00093AF5"/>
    <w:rsid w:val="00094663"/>
    <w:rsid w:val="000977D9"/>
    <w:rsid w:val="000A09D1"/>
    <w:rsid w:val="000A1F3A"/>
    <w:rsid w:val="000A4397"/>
    <w:rsid w:val="000A50DE"/>
    <w:rsid w:val="000A5365"/>
    <w:rsid w:val="000B3860"/>
    <w:rsid w:val="000B6311"/>
    <w:rsid w:val="000B754B"/>
    <w:rsid w:val="000B76D7"/>
    <w:rsid w:val="000C606A"/>
    <w:rsid w:val="000D2FCE"/>
    <w:rsid w:val="000D4FDC"/>
    <w:rsid w:val="000D6792"/>
    <w:rsid w:val="000D7E6F"/>
    <w:rsid w:val="000D7FDB"/>
    <w:rsid w:val="000E310E"/>
    <w:rsid w:val="000E44E0"/>
    <w:rsid w:val="000E72F9"/>
    <w:rsid w:val="000F01B9"/>
    <w:rsid w:val="000F35D6"/>
    <w:rsid w:val="000F6C0A"/>
    <w:rsid w:val="000F7EAF"/>
    <w:rsid w:val="001007CE"/>
    <w:rsid w:val="00101E4E"/>
    <w:rsid w:val="0010249D"/>
    <w:rsid w:val="001027F1"/>
    <w:rsid w:val="00104E97"/>
    <w:rsid w:val="00104EF6"/>
    <w:rsid w:val="00105313"/>
    <w:rsid w:val="00105374"/>
    <w:rsid w:val="00107284"/>
    <w:rsid w:val="001077B4"/>
    <w:rsid w:val="00112346"/>
    <w:rsid w:val="001158A3"/>
    <w:rsid w:val="00115B20"/>
    <w:rsid w:val="001201D2"/>
    <w:rsid w:val="00120485"/>
    <w:rsid w:val="001221FC"/>
    <w:rsid w:val="00122A95"/>
    <w:rsid w:val="0012657C"/>
    <w:rsid w:val="001266BC"/>
    <w:rsid w:val="00126C0E"/>
    <w:rsid w:val="00132582"/>
    <w:rsid w:val="001327CD"/>
    <w:rsid w:val="00132A6C"/>
    <w:rsid w:val="00132DF6"/>
    <w:rsid w:val="001336D8"/>
    <w:rsid w:val="001345A4"/>
    <w:rsid w:val="001374F3"/>
    <w:rsid w:val="00141A41"/>
    <w:rsid w:val="001421BE"/>
    <w:rsid w:val="00144355"/>
    <w:rsid w:val="00146D07"/>
    <w:rsid w:val="00150984"/>
    <w:rsid w:val="00152049"/>
    <w:rsid w:val="00154F40"/>
    <w:rsid w:val="00154F73"/>
    <w:rsid w:val="00156229"/>
    <w:rsid w:val="00160F58"/>
    <w:rsid w:val="001627BB"/>
    <w:rsid w:val="0016284B"/>
    <w:rsid w:val="0016556D"/>
    <w:rsid w:val="00165F1F"/>
    <w:rsid w:val="00165F53"/>
    <w:rsid w:val="00167241"/>
    <w:rsid w:val="00170FA7"/>
    <w:rsid w:val="00172DE1"/>
    <w:rsid w:val="001734A9"/>
    <w:rsid w:val="00173E5F"/>
    <w:rsid w:val="0018327B"/>
    <w:rsid w:val="00183314"/>
    <w:rsid w:val="001907DD"/>
    <w:rsid w:val="0019214F"/>
    <w:rsid w:val="001941CE"/>
    <w:rsid w:val="00194AF3"/>
    <w:rsid w:val="001A23FC"/>
    <w:rsid w:val="001A2E91"/>
    <w:rsid w:val="001A2F0E"/>
    <w:rsid w:val="001A4810"/>
    <w:rsid w:val="001A4D9E"/>
    <w:rsid w:val="001A6EBA"/>
    <w:rsid w:val="001B3D2F"/>
    <w:rsid w:val="001B4779"/>
    <w:rsid w:val="001B7A3E"/>
    <w:rsid w:val="001B7D17"/>
    <w:rsid w:val="001C6612"/>
    <w:rsid w:val="001D22AC"/>
    <w:rsid w:val="001D2300"/>
    <w:rsid w:val="001D67BB"/>
    <w:rsid w:val="001D7927"/>
    <w:rsid w:val="001D7A35"/>
    <w:rsid w:val="001E2671"/>
    <w:rsid w:val="001E3CFD"/>
    <w:rsid w:val="001E5409"/>
    <w:rsid w:val="001F0ED3"/>
    <w:rsid w:val="001F5FF8"/>
    <w:rsid w:val="001F71FC"/>
    <w:rsid w:val="0020148F"/>
    <w:rsid w:val="002025DC"/>
    <w:rsid w:val="00202FE8"/>
    <w:rsid w:val="002030DB"/>
    <w:rsid w:val="00204D87"/>
    <w:rsid w:val="002058F5"/>
    <w:rsid w:val="0021037D"/>
    <w:rsid w:val="00217377"/>
    <w:rsid w:val="00217F23"/>
    <w:rsid w:val="00220660"/>
    <w:rsid w:val="00220A1A"/>
    <w:rsid w:val="0022569F"/>
    <w:rsid w:val="0022704F"/>
    <w:rsid w:val="0022784B"/>
    <w:rsid w:val="00227BD7"/>
    <w:rsid w:val="00227C98"/>
    <w:rsid w:val="00230843"/>
    <w:rsid w:val="00230D79"/>
    <w:rsid w:val="00231423"/>
    <w:rsid w:val="002328CF"/>
    <w:rsid w:val="00234A69"/>
    <w:rsid w:val="0023514A"/>
    <w:rsid w:val="0024185F"/>
    <w:rsid w:val="002434B5"/>
    <w:rsid w:val="002438BA"/>
    <w:rsid w:val="00244235"/>
    <w:rsid w:val="002448EE"/>
    <w:rsid w:val="00244E49"/>
    <w:rsid w:val="0024565F"/>
    <w:rsid w:val="0025329A"/>
    <w:rsid w:val="002562B3"/>
    <w:rsid w:val="00260CB1"/>
    <w:rsid w:val="00261CF4"/>
    <w:rsid w:val="00261D14"/>
    <w:rsid w:val="00262896"/>
    <w:rsid w:val="00271383"/>
    <w:rsid w:val="0027192E"/>
    <w:rsid w:val="00273479"/>
    <w:rsid w:val="00276956"/>
    <w:rsid w:val="00276DE0"/>
    <w:rsid w:val="00277016"/>
    <w:rsid w:val="002901A0"/>
    <w:rsid w:val="00290288"/>
    <w:rsid w:val="002903ED"/>
    <w:rsid w:val="00291A78"/>
    <w:rsid w:val="00291DA6"/>
    <w:rsid w:val="00291F2B"/>
    <w:rsid w:val="002924E1"/>
    <w:rsid w:val="00293596"/>
    <w:rsid w:val="002A2955"/>
    <w:rsid w:val="002A5FD2"/>
    <w:rsid w:val="002A63D9"/>
    <w:rsid w:val="002B4364"/>
    <w:rsid w:val="002B612F"/>
    <w:rsid w:val="002B7FE6"/>
    <w:rsid w:val="002C082D"/>
    <w:rsid w:val="002C39D5"/>
    <w:rsid w:val="002C6538"/>
    <w:rsid w:val="002C76E7"/>
    <w:rsid w:val="002D16DD"/>
    <w:rsid w:val="002D333A"/>
    <w:rsid w:val="002D3BC2"/>
    <w:rsid w:val="002D6B25"/>
    <w:rsid w:val="002D7845"/>
    <w:rsid w:val="002D7D76"/>
    <w:rsid w:val="002E0A85"/>
    <w:rsid w:val="002E28AB"/>
    <w:rsid w:val="002E35B5"/>
    <w:rsid w:val="002E42A8"/>
    <w:rsid w:val="002E5E1C"/>
    <w:rsid w:val="002E6CB5"/>
    <w:rsid w:val="002E7E7A"/>
    <w:rsid w:val="002F0550"/>
    <w:rsid w:val="002F1D32"/>
    <w:rsid w:val="002F37C4"/>
    <w:rsid w:val="002F4072"/>
    <w:rsid w:val="002F64A6"/>
    <w:rsid w:val="002F734F"/>
    <w:rsid w:val="00304305"/>
    <w:rsid w:val="003046A3"/>
    <w:rsid w:val="0030662C"/>
    <w:rsid w:val="0031004F"/>
    <w:rsid w:val="00311FB0"/>
    <w:rsid w:val="0031331E"/>
    <w:rsid w:val="0031564C"/>
    <w:rsid w:val="00315FF3"/>
    <w:rsid w:val="003179B1"/>
    <w:rsid w:val="00320BAC"/>
    <w:rsid w:val="003226CB"/>
    <w:rsid w:val="00325047"/>
    <w:rsid w:val="003262F9"/>
    <w:rsid w:val="00330B38"/>
    <w:rsid w:val="00334FF3"/>
    <w:rsid w:val="003374EC"/>
    <w:rsid w:val="00341D82"/>
    <w:rsid w:val="0034329D"/>
    <w:rsid w:val="00344F5A"/>
    <w:rsid w:val="003461BA"/>
    <w:rsid w:val="00347478"/>
    <w:rsid w:val="003476D3"/>
    <w:rsid w:val="00350B8D"/>
    <w:rsid w:val="00350FBF"/>
    <w:rsid w:val="00351254"/>
    <w:rsid w:val="00355A8B"/>
    <w:rsid w:val="00355CBA"/>
    <w:rsid w:val="00356BD6"/>
    <w:rsid w:val="0035774D"/>
    <w:rsid w:val="003602F3"/>
    <w:rsid w:val="00362061"/>
    <w:rsid w:val="00364030"/>
    <w:rsid w:val="00367FBD"/>
    <w:rsid w:val="00371D26"/>
    <w:rsid w:val="003721AC"/>
    <w:rsid w:val="0037381F"/>
    <w:rsid w:val="00374BB1"/>
    <w:rsid w:val="0037531D"/>
    <w:rsid w:val="00375A0A"/>
    <w:rsid w:val="003811FC"/>
    <w:rsid w:val="00381D0A"/>
    <w:rsid w:val="00382009"/>
    <w:rsid w:val="003825B2"/>
    <w:rsid w:val="00384257"/>
    <w:rsid w:val="00385348"/>
    <w:rsid w:val="00390265"/>
    <w:rsid w:val="003952C5"/>
    <w:rsid w:val="003958AA"/>
    <w:rsid w:val="0039770F"/>
    <w:rsid w:val="00397D72"/>
    <w:rsid w:val="003A113B"/>
    <w:rsid w:val="003A44D9"/>
    <w:rsid w:val="003A450A"/>
    <w:rsid w:val="003A4C41"/>
    <w:rsid w:val="003A4E46"/>
    <w:rsid w:val="003A5C4F"/>
    <w:rsid w:val="003B04B6"/>
    <w:rsid w:val="003B1E43"/>
    <w:rsid w:val="003B336E"/>
    <w:rsid w:val="003B6DD6"/>
    <w:rsid w:val="003C0239"/>
    <w:rsid w:val="003C079A"/>
    <w:rsid w:val="003C4E2F"/>
    <w:rsid w:val="003D0231"/>
    <w:rsid w:val="003D297F"/>
    <w:rsid w:val="003D38E2"/>
    <w:rsid w:val="003E478C"/>
    <w:rsid w:val="003E65C4"/>
    <w:rsid w:val="003F29BF"/>
    <w:rsid w:val="003F3C9C"/>
    <w:rsid w:val="003F4E6C"/>
    <w:rsid w:val="003F50CD"/>
    <w:rsid w:val="003F55CD"/>
    <w:rsid w:val="003F57B5"/>
    <w:rsid w:val="003F64AD"/>
    <w:rsid w:val="0040094D"/>
    <w:rsid w:val="0040095D"/>
    <w:rsid w:val="00400E43"/>
    <w:rsid w:val="00401755"/>
    <w:rsid w:val="0040442E"/>
    <w:rsid w:val="00404957"/>
    <w:rsid w:val="00417D42"/>
    <w:rsid w:val="00420255"/>
    <w:rsid w:val="0042655C"/>
    <w:rsid w:val="00431714"/>
    <w:rsid w:val="00431805"/>
    <w:rsid w:val="00434E1D"/>
    <w:rsid w:val="00435C64"/>
    <w:rsid w:val="00435DF0"/>
    <w:rsid w:val="00436481"/>
    <w:rsid w:val="0043702B"/>
    <w:rsid w:val="00442660"/>
    <w:rsid w:val="00443FF4"/>
    <w:rsid w:val="00444286"/>
    <w:rsid w:val="00445602"/>
    <w:rsid w:val="004458F3"/>
    <w:rsid w:val="00446241"/>
    <w:rsid w:val="00446B7C"/>
    <w:rsid w:val="00447898"/>
    <w:rsid w:val="00447CA4"/>
    <w:rsid w:val="004506AC"/>
    <w:rsid w:val="00450D15"/>
    <w:rsid w:val="00450FB3"/>
    <w:rsid w:val="004526D5"/>
    <w:rsid w:val="00452AA1"/>
    <w:rsid w:val="00456ABA"/>
    <w:rsid w:val="00457631"/>
    <w:rsid w:val="00460345"/>
    <w:rsid w:val="004615DE"/>
    <w:rsid w:val="0046162E"/>
    <w:rsid w:val="00462A5C"/>
    <w:rsid w:val="00463879"/>
    <w:rsid w:val="004657BD"/>
    <w:rsid w:val="00466508"/>
    <w:rsid w:val="00466BDA"/>
    <w:rsid w:val="004713A9"/>
    <w:rsid w:val="004738A6"/>
    <w:rsid w:val="00473EDF"/>
    <w:rsid w:val="0047423A"/>
    <w:rsid w:val="00476033"/>
    <w:rsid w:val="0047652B"/>
    <w:rsid w:val="00477DA8"/>
    <w:rsid w:val="00483D3E"/>
    <w:rsid w:val="00484291"/>
    <w:rsid w:val="0049191C"/>
    <w:rsid w:val="00492EB8"/>
    <w:rsid w:val="0049433A"/>
    <w:rsid w:val="004960D1"/>
    <w:rsid w:val="00496EB6"/>
    <w:rsid w:val="004973BA"/>
    <w:rsid w:val="004A176E"/>
    <w:rsid w:val="004A1E27"/>
    <w:rsid w:val="004A4841"/>
    <w:rsid w:val="004A6A87"/>
    <w:rsid w:val="004B05F9"/>
    <w:rsid w:val="004B23E5"/>
    <w:rsid w:val="004B2B56"/>
    <w:rsid w:val="004B559C"/>
    <w:rsid w:val="004B73FB"/>
    <w:rsid w:val="004C22AE"/>
    <w:rsid w:val="004C22E5"/>
    <w:rsid w:val="004C4F30"/>
    <w:rsid w:val="004C4FCD"/>
    <w:rsid w:val="004C5229"/>
    <w:rsid w:val="004C682A"/>
    <w:rsid w:val="004C7FC6"/>
    <w:rsid w:val="004D01A2"/>
    <w:rsid w:val="004D0AE9"/>
    <w:rsid w:val="004D2233"/>
    <w:rsid w:val="004D253E"/>
    <w:rsid w:val="004D3515"/>
    <w:rsid w:val="004D6544"/>
    <w:rsid w:val="004E094C"/>
    <w:rsid w:val="004E3075"/>
    <w:rsid w:val="004E33FF"/>
    <w:rsid w:val="004F4038"/>
    <w:rsid w:val="004F5BD9"/>
    <w:rsid w:val="004F6779"/>
    <w:rsid w:val="0050623E"/>
    <w:rsid w:val="00510588"/>
    <w:rsid w:val="005110EB"/>
    <w:rsid w:val="0051304B"/>
    <w:rsid w:val="005150D9"/>
    <w:rsid w:val="00524BAB"/>
    <w:rsid w:val="00527B5A"/>
    <w:rsid w:val="0053037D"/>
    <w:rsid w:val="00533808"/>
    <w:rsid w:val="00535C25"/>
    <w:rsid w:val="00540B9A"/>
    <w:rsid w:val="00542EA3"/>
    <w:rsid w:val="00544301"/>
    <w:rsid w:val="00544A28"/>
    <w:rsid w:val="005471D1"/>
    <w:rsid w:val="00550624"/>
    <w:rsid w:val="00551524"/>
    <w:rsid w:val="00552032"/>
    <w:rsid w:val="00555FAB"/>
    <w:rsid w:val="00560177"/>
    <w:rsid w:val="00560AA6"/>
    <w:rsid w:val="00561BEC"/>
    <w:rsid w:val="00564DA3"/>
    <w:rsid w:val="005671D0"/>
    <w:rsid w:val="00573FA0"/>
    <w:rsid w:val="00574AC5"/>
    <w:rsid w:val="00576066"/>
    <w:rsid w:val="00576B48"/>
    <w:rsid w:val="0058354F"/>
    <w:rsid w:val="00585F0E"/>
    <w:rsid w:val="005866B9"/>
    <w:rsid w:val="00586F76"/>
    <w:rsid w:val="00592B92"/>
    <w:rsid w:val="00592EE4"/>
    <w:rsid w:val="00593F43"/>
    <w:rsid w:val="00594FB9"/>
    <w:rsid w:val="005956AC"/>
    <w:rsid w:val="00596C19"/>
    <w:rsid w:val="00597F13"/>
    <w:rsid w:val="005A1E07"/>
    <w:rsid w:val="005A2ACB"/>
    <w:rsid w:val="005A503D"/>
    <w:rsid w:val="005A721B"/>
    <w:rsid w:val="005B0D60"/>
    <w:rsid w:val="005B3A85"/>
    <w:rsid w:val="005B6B75"/>
    <w:rsid w:val="005C7CCB"/>
    <w:rsid w:val="005D0CDA"/>
    <w:rsid w:val="005D325B"/>
    <w:rsid w:val="005D4B36"/>
    <w:rsid w:val="005E0A57"/>
    <w:rsid w:val="005E388C"/>
    <w:rsid w:val="005E40B2"/>
    <w:rsid w:val="005E5F77"/>
    <w:rsid w:val="005E70AE"/>
    <w:rsid w:val="005E7311"/>
    <w:rsid w:val="005F14A3"/>
    <w:rsid w:val="005F2028"/>
    <w:rsid w:val="005F3BDB"/>
    <w:rsid w:val="005F6489"/>
    <w:rsid w:val="005F7897"/>
    <w:rsid w:val="006006AE"/>
    <w:rsid w:val="00602647"/>
    <w:rsid w:val="0060780D"/>
    <w:rsid w:val="00607978"/>
    <w:rsid w:val="00607DA5"/>
    <w:rsid w:val="00610FCB"/>
    <w:rsid w:val="00611BD1"/>
    <w:rsid w:val="00612E7E"/>
    <w:rsid w:val="00612EC6"/>
    <w:rsid w:val="00613F0E"/>
    <w:rsid w:val="0061527A"/>
    <w:rsid w:val="006201CB"/>
    <w:rsid w:val="006223C3"/>
    <w:rsid w:val="0062346F"/>
    <w:rsid w:val="006313E9"/>
    <w:rsid w:val="00632E33"/>
    <w:rsid w:val="00635759"/>
    <w:rsid w:val="00635C7B"/>
    <w:rsid w:val="00636568"/>
    <w:rsid w:val="006408AB"/>
    <w:rsid w:val="00650929"/>
    <w:rsid w:val="00651636"/>
    <w:rsid w:val="00652074"/>
    <w:rsid w:val="0065374F"/>
    <w:rsid w:val="00654E30"/>
    <w:rsid w:val="0065543A"/>
    <w:rsid w:val="00662368"/>
    <w:rsid w:val="00663554"/>
    <w:rsid w:val="00667622"/>
    <w:rsid w:val="006704F8"/>
    <w:rsid w:val="00670C88"/>
    <w:rsid w:val="00671834"/>
    <w:rsid w:val="00672F92"/>
    <w:rsid w:val="00673929"/>
    <w:rsid w:val="00674C86"/>
    <w:rsid w:val="006839ED"/>
    <w:rsid w:val="00683B06"/>
    <w:rsid w:val="0068503F"/>
    <w:rsid w:val="00686DD3"/>
    <w:rsid w:val="00687451"/>
    <w:rsid w:val="0069236F"/>
    <w:rsid w:val="00693F60"/>
    <w:rsid w:val="006A1CD6"/>
    <w:rsid w:val="006A328C"/>
    <w:rsid w:val="006A4966"/>
    <w:rsid w:val="006A7206"/>
    <w:rsid w:val="006B0214"/>
    <w:rsid w:val="006B0F6F"/>
    <w:rsid w:val="006B171D"/>
    <w:rsid w:val="006B759B"/>
    <w:rsid w:val="006B7C10"/>
    <w:rsid w:val="006C0053"/>
    <w:rsid w:val="006C0249"/>
    <w:rsid w:val="006C1CDE"/>
    <w:rsid w:val="006C3F4C"/>
    <w:rsid w:val="006C46F4"/>
    <w:rsid w:val="006C755A"/>
    <w:rsid w:val="006D001C"/>
    <w:rsid w:val="006D1191"/>
    <w:rsid w:val="006D5DD0"/>
    <w:rsid w:val="006D6943"/>
    <w:rsid w:val="006E1429"/>
    <w:rsid w:val="006E2348"/>
    <w:rsid w:val="006E280D"/>
    <w:rsid w:val="006E708D"/>
    <w:rsid w:val="006F1BDE"/>
    <w:rsid w:val="006F2838"/>
    <w:rsid w:val="006F44BE"/>
    <w:rsid w:val="006F5FDC"/>
    <w:rsid w:val="006F7B4E"/>
    <w:rsid w:val="006F7C3E"/>
    <w:rsid w:val="00700081"/>
    <w:rsid w:val="0070103C"/>
    <w:rsid w:val="00703D50"/>
    <w:rsid w:val="0070778A"/>
    <w:rsid w:val="00710D02"/>
    <w:rsid w:val="00711B1A"/>
    <w:rsid w:val="007128AB"/>
    <w:rsid w:val="00713FDE"/>
    <w:rsid w:val="00715719"/>
    <w:rsid w:val="00716334"/>
    <w:rsid w:val="00720A6D"/>
    <w:rsid w:val="0072129F"/>
    <w:rsid w:val="00725FAB"/>
    <w:rsid w:val="00726D98"/>
    <w:rsid w:val="00726FF1"/>
    <w:rsid w:val="007270D3"/>
    <w:rsid w:val="00737662"/>
    <w:rsid w:val="00737954"/>
    <w:rsid w:val="00740F5D"/>
    <w:rsid w:val="00741DEA"/>
    <w:rsid w:val="0074382E"/>
    <w:rsid w:val="00745357"/>
    <w:rsid w:val="00747C53"/>
    <w:rsid w:val="007505A1"/>
    <w:rsid w:val="007602E7"/>
    <w:rsid w:val="00760ECD"/>
    <w:rsid w:val="007612B8"/>
    <w:rsid w:val="0076131F"/>
    <w:rsid w:val="007721C5"/>
    <w:rsid w:val="0077449E"/>
    <w:rsid w:val="0077562C"/>
    <w:rsid w:val="00776EE0"/>
    <w:rsid w:val="00780375"/>
    <w:rsid w:val="00781E41"/>
    <w:rsid w:val="0078408A"/>
    <w:rsid w:val="0078421C"/>
    <w:rsid w:val="00784DDE"/>
    <w:rsid w:val="00786838"/>
    <w:rsid w:val="00786D60"/>
    <w:rsid w:val="00791C9F"/>
    <w:rsid w:val="007935F8"/>
    <w:rsid w:val="007A3E22"/>
    <w:rsid w:val="007A66A1"/>
    <w:rsid w:val="007A6FBD"/>
    <w:rsid w:val="007B0322"/>
    <w:rsid w:val="007B045F"/>
    <w:rsid w:val="007B4846"/>
    <w:rsid w:val="007B51B3"/>
    <w:rsid w:val="007B6B60"/>
    <w:rsid w:val="007C0D06"/>
    <w:rsid w:val="007C0F9A"/>
    <w:rsid w:val="007C185E"/>
    <w:rsid w:val="007C2F5A"/>
    <w:rsid w:val="007C3679"/>
    <w:rsid w:val="007C48DF"/>
    <w:rsid w:val="007C54FB"/>
    <w:rsid w:val="007C58F1"/>
    <w:rsid w:val="007D32EF"/>
    <w:rsid w:val="007D44EA"/>
    <w:rsid w:val="007D5AF4"/>
    <w:rsid w:val="007E1460"/>
    <w:rsid w:val="007E29F5"/>
    <w:rsid w:val="007E7E0B"/>
    <w:rsid w:val="007F075F"/>
    <w:rsid w:val="007F18D0"/>
    <w:rsid w:val="007F21AA"/>
    <w:rsid w:val="0080171D"/>
    <w:rsid w:val="00801E0A"/>
    <w:rsid w:val="00802512"/>
    <w:rsid w:val="00804536"/>
    <w:rsid w:val="00804587"/>
    <w:rsid w:val="008045DD"/>
    <w:rsid w:val="008045FE"/>
    <w:rsid w:val="0080740D"/>
    <w:rsid w:val="008116C1"/>
    <w:rsid w:val="008170FB"/>
    <w:rsid w:val="0081734A"/>
    <w:rsid w:val="0082071D"/>
    <w:rsid w:val="00820EC1"/>
    <w:rsid w:val="008221DB"/>
    <w:rsid w:val="00830359"/>
    <w:rsid w:val="00834ADC"/>
    <w:rsid w:val="008372B2"/>
    <w:rsid w:val="008379C5"/>
    <w:rsid w:val="00844AC3"/>
    <w:rsid w:val="00846911"/>
    <w:rsid w:val="008528F5"/>
    <w:rsid w:val="00855869"/>
    <w:rsid w:val="00856403"/>
    <w:rsid w:val="0086242F"/>
    <w:rsid w:val="008625E0"/>
    <w:rsid w:val="008644EF"/>
    <w:rsid w:val="008665A5"/>
    <w:rsid w:val="0086708E"/>
    <w:rsid w:val="008678A6"/>
    <w:rsid w:val="0087188D"/>
    <w:rsid w:val="0087381F"/>
    <w:rsid w:val="008750AD"/>
    <w:rsid w:val="0087630F"/>
    <w:rsid w:val="00880CBE"/>
    <w:rsid w:val="00880F4A"/>
    <w:rsid w:val="00881A29"/>
    <w:rsid w:val="00887C6E"/>
    <w:rsid w:val="00892F0F"/>
    <w:rsid w:val="00894A5D"/>
    <w:rsid w:val="00894BC1"/>
    <w:rsid w:val="00895630"/>
    <w:rsid w:val="00895C33"/>
    <w:rsid w:val="00896597"/>
    <w:rsid w:val="00896DE2"/>
    <w:rsid w:val="00896E4E"/>
    <w:rsid w:val="008A0B55"/>
    <w:rsid w:val="008A58AC"/>
    <w:rsid w:val="008B287A"/>
    <w:rsid w:val="008B4295"/>
    <w:rsid w:val="008B4F3B"/>
    <w:rsid w:val="008B76B4"/>
    <w:rsid w:val="008C15D2"/>
    <w:rsid w:val="008C191E"/>
    <w:rsid w:val="008C2BCA"/>
    <w:rsid w:val="008C494A"/>
    <w:rsid w:val="008C7E5A"/>
    <w:rsid w:val="008D031F"/>
    <w:rsid w:val="008D0811"/>
    <w:rsid w:val="008D2CA2"/>
    <w:rsid w:val="008D495D"/>
    <w:rsid w:val="008D4A62"/>
    <w:rsid w:val="008D60AD"/>
    <w:rsid w:val="008F0335"/>
    <w:rsid w:val="008F1358"/>
    <w:rsid w:val="008F1BFF"/>
    <w:rsid w:val="008F3C86"/>
    <w:rsid w:val="008F5D93"/>
    <w:rsid w:val="008F6808"/>
    <w:rsid w:val="0090054C"/>
    <w:rsid w:val="00901E77"/>
    <w:rsid w:val="009039EE"/>
    <w:rsid w:val="00904092"/>
    <w:rsid w:val="009064A2"/>
    <w:rsid w:val="009134B9"/>
    <w:rsid w:val="00915B4B"/>
    <w:rsid w:val="009163EA"/>
    <w:rsid w:val="00922848"/>
    <w:rsid w:val="009306EE"/>
    <w:rsid w:val="00930A79"/>
    <w:rsid w:val="00933DB4"/>
    <w:rsid w:val="00934807"/>
    <w:rsid w:val="009354F7"/>
    <w:rsid w:val="0094384A"/>
    <w:rsid w:val="009454A7"/>
    <w:rsid w:val="00947D38"/>
    <w:rsid w:val="009554A6"/>
    <w:rsid w:val="009573CE"/>
    <w:rsid w:val="00961974"/>
    <w:rsid w:val="00961ABE"/>
    <w:rsid w:val="00962FA9"/>
    <w:rsid w:val="00964C3C"/>
    <w:rsid w:val="00970887"/>
    <w:rsid w:val="00970DD5"/>
    <w:rsid w:val="009740BA"/>
    <w:rsid w:val="009772C4"/>
    <w:rsid w:val="0098375B"/>
    <w:rsid w:val="00983B85"/>
    <w:rsid w:val="00985B9C"/>
    <w:rsid w:val="009877A5"/>
    <w:rsid w:val="00987C98"/>
    <w:rsid w:val="00987F26"/>
    <w:rsid w:val="00992A60"/>
    <w:rsid w:val="009A00F9"/>
    <w:rsid w:val="009A062C"/>
    <w:rsid w:val="009A0744"/>
    <w:rsid w:val="009A3C22"/>
    <w:rsid w:val="009A4D63"/>
    <w:rsid w:val="009A5199"/>
    <w:rsid w:val="009A56EC"/>
    <w:rsid w:val="009B0E9F"/>
    <w:rsid w:val="009C2030"/>
    <w:rsid w:val="009C3D4B"/>
    <w:rsid w:val="009C6212"/>
    <w:rsid w:val="009D0209"/>
    <w:rsid w:val="009D031A"/>
    <w:rsid w:val="009D0565"/>
    <w:rsid w:val="009D101A"/>
    <w:rsid w:val="009D10D3"/>
    <w:rsid w:val="009E2E60"/>
    <w:rsid w:val="009E3781"/>
    <w:rsid w:val="009E41A5"/>
    <w:rsid w:val="009E4522"/>
    <w:rsid w:val="009E63E8"/>
    <w:rsid w:val="009F06F4"/>
    <w:rsid w:val="009F2463"/>
    <w:rsid w:val="009F5EFF"/>
    <w:rsid w:val="00A01247"/>
    <w:rsid w:val="00A01DE4"/>
    <w:rsid w:val="00A0476F"/>
    <w:rsid w:val="00A04BF5"/>
    <w:rsid w:val="00A10E64"/>
    <w:rsid w:val="00A111F7"/>
    <w:rsid w:val="00A11C13"/>
    <w:rsid w:val="00A16401"/>
    <w:rsid w:val="00A22C89"/>
    <w:rsid w:val="00A2317B"/>
    <w:rsid w:val="00A25C1D"/>
    <w:rsid w:val="00A26DF2"/>
    <w:rsid w:val="00A27622"/>
    <w:rsid w:val="00A27DCA"/>
    <w:rsid w:val="00A3047B"/>
    <w:rsid w:val="00A36177"/>
    <w:rsid w:val="00A3641A"/>
    <w:rsid w:val="00A378A6"/>
    <w:rsid w:val="00A379F6"/>
    <w:rsid w:val="00A4117A"/>
    <w:rsid w:val="00A42603"/>
    <w:rsid w:val="00A4443E"/>
    <w:rsid w:val="00A45189"/>
    <w:rsid w:val="00A51ECB"/>
    <w:rsid w:val="00A5338F"/>
    <w:rsid w:val="00A5395C"/>
    <w:rsid w:val="00A53C1C"/>
    <w:rsid w:val="00A53E03"/>
    <w:rsid w:val="00A569E9"/>
    <w:rsid w:val="00A5713F"/>
    <w:rsid w:val="00A57382"/>
    <w:rsid w:val="00A577DC"/>
    <w:rsid w:val="00A62DEE"/>
    <w:rsid w:val="00A63282"/>
    <w:rsid w:val="00A647A0"/>
    <w:rsid w:val="00A718AE"/>
    <w:rsid w:val="00A71A93"/>
    <w:rsid w:val="00A72A4C"/>
    <w:rsid w:val="00A741E1"/>
    <w:rsid w:val="00A74746"/>
    <w:rsid w:val="00A747FB"/>
    <w:rsid w:val="00A74CCD"/>
    <w:rsid w:val="00A7595C"/>
    <w:rsid w:val="00A75BB5"/>
    <w:rsid w:val="00A80948"/>
    <w:rsid w:val="00A82DF8"/>
    <w:rsid w:val="00A82FC9"/>
    <w:rsid w:val="00A8623C"/>
    <w:rsid w:val="00A86EC2"/>
    <w:rsid w:val="00A86EEE"/>
    <w:rsid w:val="00A87536"/>
    <w:rsid w:val="00A9003F"/>
    <w:rsid w:val="00A9137B"/>
    <w:rsid w:val="00A9174C"/>
    <w:rsid w:val="00A9275E"/>
    <w:rsid w:val="00AA1103"/>
    <w:rsid w:val="00AA35F0"/>
    <w:rsid w:val="00AA5EDD"/>
    <w:rsid w:val="00AA67D4"/>
    <w:rsid w:val="00AB002F"/>
    <w:rsid w:val="00AB1237"/>
    <w:rsid w:val="00AB1277"/>
    <w:rsid w:val="00AB327D"/>
    <w:rsid w:val="00AB5815"/>
    <w:rsid w:val="00AB7ED2"/>
    <w:rsid w:val="00AC08FA"/>
    <w:rsid w:val="00AC180B"/>
    <w:rsid w:val="00AC1877"/>
    <w:rsid w:val="00AC20F1"/>
    <w:rsid w:val="00AC24E5"/>
    <w:rsid w:val="00AC41C9"/>
    <w:rsid w:val="00AC4305"/>
    <w:rsid w:val="00AC5713"/>
    <w:rsid w:val="00AC71A6"/>
    <w:rsid w:val="00AD1B0B"/>
    <w:rsid w:val="00AD3E1E"/>
    <w:rsid w:val="00AD4005"/>
    <w:rsid w:val="00AD6A81"/>
    <w:rsid w:val="00AD7DD4"/>
    <w:rsid w:val="00AE37F4"/>
    <w:rsid w:val="00AE58B4"/>
    <w:rsid w:val="00AF1FDC"/>
    <w:rsid w:val="00AF5F61"/>
    <w:rsid w:val="00AF64C0"/>
    <w:rsid w:val="00AF6CF0"/>
    <w:rsid w:val="00AF7ABB"/>
    <w:rsid w:val="00B043CA"/>
    <w:rsid w:val="00B1074F"/>
    <w:rsid w:val="00B109FD"/>
    <w:rsid w:val="00B11D6E"/>
    <w:rsid w:val="00B12A4D"/>
    <w:rsid w:val="00B12DD5"/>
    <w:rsid w:val="00B2281F"/>
    <w:rsid w:val="00B237DF"/>
    <w:rsid w:val="00B24EBE"/>
    <w:rsid w:val="00B2708C"/>
    <w:rsid w:val="00B301C8"/>
    <w:rsid w:val="00B3261E"/>
    <w:rsid w:val="00B47A63"/>
    <w:rsid w:val="00B47A8C"/>
    <w:rsid w:val="00B50D22"/>
    <w:rsid w:val="00B518D2"/>
    <w:rsid w:val="00B5361F"/>
    <w:rsid w:val="00B55C3D"/>
    <w:rsid w:val="00B5749C"/>
    <w:rsid w:val="00B649E5"/>
    <w:rsid w:val="00B70435"/>
    <w:rsid w:val="00B770AC"/>
    <w:rsid w:val="00B77125"/>
    <w:rsid w:val="00B77E98"/>
    <w:rsid w:val="00B80A3D"/>
    <w:rsid w:val="00B81B6A"/>
    <w:rsid w:val="00B84930"/>
    <w:rsid w:val="00B8526D"/>
    <w:rsid w:val="00B8669F"/>
    <w:rsid w:val="00B86AD8"/>
    <w:rsid w:val="00B86B15"/>
    <w:rsid w:val="00B8757A"/>
    <w:rsid w:val="00B87EBC"/>
    <w:rsid w:val="00B93F1B"/>
    <w:rsid w:val="00B96322"/>
    <w:rsid w:val="00B9781E"/>
    <w:rsid w:val="00BA048B"/>
    <w:rsid w:val="00BA2C31"/>
    <w:rsid w:val="00BA3EA0"/>
    <w:rsid w:val="00BA4931"/>
    <w:rsid w:val="00BB1B28"/>
    <w:rsid w:val="00BB240E"/>
    <w:rsid w:val="00BB5287"/>
    <w:rsid w:val="00BB6A2C"/>
    <w:rsid w:val="00BB6A6B"/>
    <w:rsid w:val="00BC5956"/>
    <w:rsid w:val="00BC72C0"/>
    <w:rsid w:val="00BC7B8B"/>
    <w:rsid w:val="00BD4ACE"/>
    <w:rsid w:val="00BD7475"/>
    <w:rsid w:val="00BE0E6F"/>
    <w:rsid w:val="00BE1DE5"/>
    <w:rsid w:val="00BE2221"/>
    <w:rsid w:val="00BE4567"/>
    <w:rsid w:val="00BE4769"/>
    <w:rsid w:val="00BE51CB"/>
    <w:rsid w:val="00BF2A66"/>
    <w:rsid w:val="00BF328D"/>
    <w:rsid w:val="00BF4828"/>
    <w:rsid w:val="00BF63BD"/>
    <w:rsid w:val="00BF6E28"/>
    <w:rsid w:val="00C027D6"/>
    <w:rsid w:val="00C059CB"/>
    <w:rsid w:val="00C1105D"/>
    <w:rsid w:val="00C146F4"/>
    <w:rsid w:val="00C14F66"/>
    <w:rsid w:val="00C16969"/>
    <w:rsid w:val="00C16AA8"/>
    <w:rsid w:val="00C17476"/>
    <w:rsid w:val="00C22844"/>
    <w:rsid w:val="00C22B57"/>
    <w:rsid w:val="00C24C1C"/>
    <w:rsid w:val="00C24DBD"/>
    <w:rsid w:val="00C32C48"/>
    <w:rsid w:val="00C36241"/>
    <w:rsid w:val="00C370DC"/>
    <w:rsid w:val="00C44BB0"/>
    <w:rsid w:val="00C44FDE"/>
    <w:rsid w:val="00C46303"/>
    <w:rsid w:val="00C46545"/>
    <w:rsid w:val="00C46A49"/>
    <w:rsid w:val="00C51616"/>
    <w:rsid w:val="00C51D1C"/>
    <w:rsid w:val="00C51E18"/>
    <w:rsid w:val="00C51EDB"/>
    <w:rsid w:val="00C529CD"/>
    <w:rsid w:val="00C52F83"/>
    <w:rsid w:val="00C5459B"/>
    <w:rsid w:val="00C55E26"/>
    <w:rsid w:val="00C56908"/>
    <w:rsid w:val="00C60079"/>
    <w:rsid w:val="00C669B3"/>
    <w:rsid w:val="00C70F21"/>
    <w:rsid w:val="00C718F5"/>
    <w:rsid w:val="00C73A15"/>
    <w:rsid w:val="00C76548"/>
    <w:rsid w:val="00C76AEB"/>
    <w:rsid w:val="00C7756B"/>
    <w:rsid w:val="00C80796"/>
    <w:rsid w:val="00C81866"/>
    <w:rsid w:val="00C82349"/>
    <w:rsid w:val="00C83000"/>
    <w:rsid w:val="00C83247"/>
    <w:rsid w:val="00C8587D"/>
    <w:rsid w:val="00C86F8F"/>
    <w:rsid w:val="00C91019"/>
    <w:rsid w:val="00C916CA"/>
    <w:rsid w:val="00C932AC"/>
    <w:rsid w:val="00C942EC"/>
    <w:rsid w:val="00C946FE"/>
    <w:rsid w:val="00C95855"/>
    <w:rsid w:val="00CA17E1"/>
    <w:rsid w:val="00CA1AF5"/>
    <w:rsid w:val="00CA44FF"/>
    <w:rsid w:val="00CA7A7C"/>
    <w:rsid w:val="00CB0011"/>
    <w:rsid w:val="00CB13F7"/>
    <w:rsid w:val="00CB25B6"/>
    <w:rsid w:val="00CB3DB2"/>
    <w:rsid w:val="00CB4705"/>
    <w:rsid w:val="00CB58A8"/>
    <w:rsid w:val="00CB765E"/>
    <w:rsid w:val="00CB76B4"/>
    <w:rsid w:val="00CC69C5"/>
    <w:rsid w:val="00CC7561"/>
    <w:rsid w:val="00CC7675"/>
    <w:rsid w:val="00CC7EDA"/>
    <w:rsid w:val="00CD0501"/>
    <w:rsid w:val="00CD5FD0"/>
    <w:rsid w:val="00CD6C31"/>
    <w:rsid w:val="00CD7482"/>
    <w:rsid w:val="00CD74E4"/>
    <w:rsid w:val="00CE1823"/>
    <w:rsid w:val="00CE3941"/>
    <w:rsid w:val="00CE7D1E"/>
    <w:rsid w:val="00CF713A"/>
    <w:rsid w:val="00D03178"/>
    <w:rsid w:val="00D034B6"/>
    <w:rsid w:val="00D120A7"/>
    <w:rsid w:val="00D13284"/>
    <w:rsid w:val="00D173AA"/>
    <w:rsid w:val="00D20808"/>
    <w:rsid w:val="00D20D3D"/>
    <w:rsid w:val="00D21029"/>
    <w:rsid w:val="00D21C97"/>
    <w:rsid w:val="00D23139"/>
    <w:rsid w:val="00D25C48"/>
    <w:rsid w:val="00D25C4C"/>
    <w:rsid w:val="00D26F37"/>
    <w:rsid w:val="00D3589B"/>
    <w:rsid w:val="00D35DFD"/>
    <w:rsid w:val="00D42BFE"/>
    <w:rsid w:val="00D46457"/>
    <w:rsid w:val="00D5064D"/>
    <w:rsid w:val="00D532C7"/>
    <w:rsid w:val="00D544DC"/>
    <w:rsid w:val="00D56381"/>
    <w:rsid w:val="00D56E4B"/>
    <w:rsid w:val="00D574E5"/>
    <w:rsid w:val="00D61131"/>
    <w:rsid w:val="00D63B70"/>
    <w:rsid w:val="00D63BAE"/>
    <w:rsid w:val="00D65321"/>
    <w:rsid w:val="00D65F85"/>
    <w:rsid w:val="00D663AC"/>
    <w:rsid w:val="00D6644E"/>
    <w:rsid w:val="00D7074B"/>
    <w:rsid w:val="00D71A45"/>
    <w:rsid w:val="00D735FF"/>
    <w:rsid w:val="00D73CE8"/>
    <w:rsid w:val="00D7404C"/>
    <w:rsid w:val="00D80557"/>
    <w:rsid w:val="00D81FFC"/>
    <w:rsid w:val="00D82418"/>
    <w:rsid w:val="00D85FA1"/>
    <w:rsid w:val="00D862BE"/>
    <w:rsid w:val="00D86633"/>
    <w:rsid w:val="00D92870"/>
    <w:rsid w:val="00D936F0"/>
    <w:rsid w:val="00D94D9D"/>
    <w:rsid w:val="00DA07A9"/>
    <w:rsid w:val="00DA263E"/>
    <w:rsid w:val="00DA33A7"/>
    <w:rsid w:val="00DA4175"/>
    <w:rsid w:val="00DA5C87"/>
    <w:rsid w:val="00DA7B3C"/>
    <w:rsid w:val="00DB0105"/>
    <w:rsid w:val="00DB20A1"/>
    <w:rsid w:val="00DB3407"/>
    <w:rsid w:val="00DB405F"/>
    <w:rsid w:val="00DB4B82"/>
    <w:rsid w:val="00DB536D"/>
    <w:rsid w:val="00DC1B85"/>
    <w:rsid w:val="00DC2DA1"/>
    <w:rsid w:val="00DC49B3"/>
    <w:rsid w:val="00DC4DD6"/>
    <w:rsid w:val="00DC5E95"/>
    <w:rsid w:val="00DC69BA"/>
    <w:rsid w:val="00DD0F15"/>
    <w:rsid w:val="00DD2BBA"/>
    <w:rsid w:val="00DD4FDD"/>
    <w:rsid w:val="00DD553E"/>
    <w:rsid w:val="00DD691A"/>
    <w:rsid w:val="00DE152F"/>
    <w:rsid w:val="00DE2F37"/>
    <w:rsid w:val="00DE380F"/>
    <w:rsid w:val="00DF0D0B"/>
    <w:rsid w:val="00DF1E39"/>
    <w:rsid w:val="00DF2119"/>
    <w:rsid w:val="00DF3F89"/>
    <w:rsid w:val="00DF55A5"/>
    <w:rsid w:val="00E04723"/>
    <w:rsid w:val="00E06065"/>
    <w:rsid w:val="00E06432"/>
    <w:rsid w:val="00E06D0A"/>
    <w:rsid w:val="00E07B4E"/>
    <w:rsid w:val="00E07D4A"/>
    <w:rsid w:val="00E12015"/>
    <w:rsid w:val="00E12808"/>
    <w:rsid w:val="00E145BC"/>
    <w:rsid w:val="00E1645B"/>
    <w:rsid w:val="00E21558"/>
    <w:rsid w:val="00E23F4F"/>
    <w:rsid w:val="00E25162"/>
    <w:rsid w:val="00E27B45"/>
    <w:rsid w:val="00E27F7E"/>
    <w:rsid w:val="00E30B4D"/>
    <w:rsid w:val="00E30F87"/>
    <w:rsid w:val="00E33AB2"/>
    <w:rsid w:val="00E40862"/>
    <w:rsid w:val="00E422A2"/>
    <w:rsid w:val="00E42FD3"/>
    <w:rsid w:val="00E4421A"/>
    <w:rsid w:val="00E44D1A"/>
    <w:rsid w:val="00E45864"/>
    <w:rsid w:val="00E47591"/>
    <w:rsid w:val="00E47912"/>
    <w:rsid w:val="00E506F2"/>
    <w:rsid w:val="00E5071D"/>
    <w:rsid w:val="00E521D7"/>
    <w:rsid w:val="00E5362A"/>
    <w:rsid w:val="00E54ACD"/>
    <w:rsid w:val="00E57038"/>
    <w:rsid w:val="00E60B16"/>
    <w:rsid w:val="00E63C39"/>
    <w:rsid w:val="00E643DB"/>
    <w:rsid w:val="00E66FAC"/>
    <w:rsid w:val="00E67CB9"/>
    <w:rsid w:val="00E71441"/>
    <w:rsid w:val="00E76419"/>
    <w:rsid w:val="00E80F71"/>
    <w:rsid w:val="00E81CAE"/>
    <w:rsid w:val="00E83D55"/>
    <w:rsid w:val="00E85C66"/>
    <w:rsid w:val="00E8717E"/>
    <w:rsid w:val="00E87F0B"/>
    <w:rsid w:val="00E902D4"/>
    <w:rsid w:val="00E9036F"/>
    <w:rsid w:val="00E90561"/>
    <w:rsid w:val="00E924F1"/>
    <w:rsid w:val="00E94834"/>
    <w:rsid w:val="00E95201"/>
    <w:rsid w:val="00E97EF2"/>
    <w:rsid w:val="00EA0249"/>
    <w:rsid w:val="00EA339F"/>
    <w:rsid w:val="00EA378E"/>
    <w:rsid w:val="00EA3AB4"/>
    <w:rsid w:val="00EA7767"/>
    <w:rsid w:val="00EB06C0"/>
    <w:rsid w:val="00EB3723"/>
    <w:rsid w:val="00EB37C5"/>
    <w:rsid w:val="00EB48F7"/>
    <w:rsid w:val="00EB61FD"/>
    <w:rsid w:val="00EC0C63"/>
    <w:rsid w:val="00ED1810"/>
    <w:rsid w:val="00ED1AAE"/>
    <w:rsid w:val="00ED27C9"/>
    <w:rsid w:val="00ED2BF3"/>
    <w:rsid w:val="00ED7555"/>
    <w:rsid w:val="00EE559A"/>
    <w:rsid w:val="00EE7A9F"/>
    <w:rsid w:val="00EF0633"/>
    <w:rsid w:val="00EF0987"/>
    <w:rsid w:val="00EF336D"/>
    <w:rsid w:val="00EF46BC"/>
    <w:rsid w:val="00EF51CF"/>
    <w:rsid w:val="00EF54FF"/>
    <w:rsid w:val="00EF579E"/>
    <w:rsid w:val="00EF7DA7"/>
    <w:rsid w:val="00F0185B"/>
    <w:rsid w:val="00F05C9F"/>
    <w:rsid w:val="00F21EB3"/>
    <w:rsid w:val="00F24104"/>
    <w:rsid w:val="00F24FCD"/>
    <w:rsid w:val="00F260FD"/>
    <w:rsid w:val="00F31EC2"/>
    <w:rsid w:val="00F369F2"/>
    <w:rsid w:val="00F41170"/>
    <w:rsid w:val="00F45548"/>
    <w:rsid w:val="00F4607B"/>
    <w:rsid w:val="00F52B5E"/>
    <w:rsid w:val="00F54918"/>
    <w:rsid w:val="00F55177"/>
    <w:rsid w:val="00F57657"/>
    <w:rsid w:val="00F61B20"/>
    <w:rsid w:val="00F61E02"/>
    <w:rsid w:val="00F70753"/>
    <w:rsid w:val="00F74A61"/>
    <w:rsid w:val="00F81EF2"/>
    <w:rsid w:val="00F85DEF"/>
    <w:rsid w:val="00F86877"/>
    <w:rsid w:val="00F9071C"/>
    <w:rsid w:val="00F931EA"/>
    <w:rsid w:val="00F93F29"/>
    <w:rsid w:val="00F94974"/>
    <w:rsid w:val="00F9555D"/>
    <w:rsid w:val="00F95F0E"/>
    <w:rsid w:val="00FA22D7"/>
    <w:rsid w:val="00FA3F6E"/>
    <w:rsid w:val="00FA4D5E"/>
    <w:rsid w:val="00FA5C9F"/>
    <w:rsid w:val="00FA72D8"/>
    <w:rsid w:val="00FB132B"/>
    <w:rsid w:val="00FB2207"/>
    <w:rsid w:val="00FB3D8E"/>
    <w:rsid w:val="00FB626A"/>
    <w:rsid w:val="00FC0929"/>
    <w:rsid w:val="00FC0A35"/>
    <w:rsid w:val="00FC0A67"/>
    <w:rsid w:val="00FC23FC"/>
    <w:rsid w:val="00FC5CF7"/>
    <w:rsid w:val="00FC65EF"/>
    <w:rsid w:val="00FC7112"/>
    <w:rsid w:val="00FD1787"/>
    <w:rsid w:val="00FD1BBF"/>
    <w:rsid w:val="00FD2D44"/>
    <w:rsid w:val="00FD2EFF"/>
    <w:rsid w:val="00FD584E"/>
    <w:rsid w:val="00FE0C0A"/>
    <w:rsid w:val="00FE2500"/>
    <w:rsid w:val="00FE5146"/>
    <w:rsid w:val="00FE7B89"/>
    <w:rsid w:val="00FF04D8"/>
    <w:rsid w:val="00FF0FB6"/>
    <w:rsid w:val="00FF2554"/>
    <w:rsid w:val="00FF44B4"/>
    <w:rsid w:val="02F32AD8"/>
    <w:rsid w:val="04307002"/>
    <w:rsid w:val="1272D955"/>
    <w:rsid w:val="2089086E"/>
    <w:rsid w:val="3A18C5BB"/>
    <w:rsid w:val="3F014640"/>
    <w:rsid w:val="59E978EC"/>
    <w:rsid w:val="5B8BE938"/>
    <w:rsid w:val="5BF64A5F"/>
    <w:rsid w:val="602B126F"/>
    <w:rsid w:val="7D71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D8FBD2"/>
  <w15:chartTrackingRefBased/>
  <w15:docId w15:val="{BC81FAD5-181E-49E0-80BA-9607F24F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6B"/>
    <w:rPr>
      <w:color w:val="555759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249"/>
    <w:pPr>
      <w:keepNext/>
      <w:keepLines/>
      <w:numPr>
        <w:numId w:val="2"/>
      </w:numPr>
      <w:spacing w:before="240" w:after="0"/>
      <w:outlineLvl w:val="0"/>
    </w:pPr>
    <w:rPr>
      <w:rFonts w:ascii="Helvetica" w:eastAsiaTheme="majorEastAsia" w:hAnsi="Helvetic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759B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color w:val="FF901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04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3FBFAD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48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648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648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C146F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4004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6F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6F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047"/>
    <w:pPr>
      <w:spacing w:after="0" w:line="240" w:lineRule="auto"/>
    </w:pPr>
    <w:rPr>
      <w:color w:val="555759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0249"/>
    <w:rPr>
      <w:rFonts w:ascii="Helvetica" w:eastAsiaTheme="majorEastAsia" w:hAnsi="Helvetica" w:cstheme="majorBidi"/>
      <w:color w:val="55575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59B"/>
    <w:rPr>
      <w:rFonts w:ascii="Helvetica" w:eastAsiaTheme="majorEastAsia" w:hAnsi="Helvetica" w:cstheme="majorBidi"/>
      <w:b/>
      <w:color w:val="FF901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6489"/>
    <w:pPr>
      <w:spacing w:after="0" w:line="240" w:lineRule="auto"/>
      <w:contextualSpacing/>
    </w:pPr>
    <w:rPr>
      <w:rFonts w:ascii="Helvetica" w:eastAsiaTheme="majorEastAsia" w:hAnsi="Helvetic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489"/>
    <w:rPr>
      <w:rFonts w:ascii="Helvetica" w:eastAsiaTheme="majorEastAsia" w:hAnsi="Helvetica" w:cstheme="majorBidi"/>
      <w:color w:val="555759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489"/>
    <w:pPr>
      <w:numPr>
        <w:ilvl w:val="1"/>
      </w:numPr>
    </w:pPr>
    <w:rPr>
      <w:rFonts w:eastAsiaTheme="minorEastAsia"/>
      <w:color w:val="auto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6489"/>
    <w:rPr>
      <w:rFonts w:eastAsiaTheme="minorEastAsia"/>
      <w:spacing w:val="15"/>
    </w:rPr>
  </w:style>
  <w:style w:type="character" w:styleId="Strong">
    <w:name w:val="Strong"/>
    <w:basedOn w:val="DefaultParagraphFont"/>
    <w:uiPriority w:val="22"/>
    <w:qFormat/>
    <w:rsid w:val="005F6489"/>
    <w:rPr>
      <w:b/>
      <w:bCs/>
      <w:color w:val="555759"/>
    </w:rPr>
  </w:style>
  <w:style w:type="character" w:styleId="IntenseEmphasis">
    <w:name w:val="Intense Emphasis"/>
    <w:basedOn w:val="DefaultParagraphFont"/>
    <w:uiPriority w:val="21"/>
    <w:qFormat/>
    <w:rsid w:val="005F6489"/>
    <w:rPr>
      <w:i/>
      <w:iCs/>
      <w:color w:val="FF9012"/>
    </w:rPr>
  </w:style>
  <w:style w:type="character" w:styleId="IntenseReference">
    <w:name w:val="Intense Reference"/>
    <w:basedOn w:val="DefaultParagraphFont"/>
    <w:uiPriority w:val="32"/>
    <w:qFormat/>
    <w:rsid w:val="005F6489"/>
    <w:rPr>
      <w:b/>
      <w:bCs/>
      <w:smallCaps/>
      <w:color w:val="FF9012"/>
      <w:spacing w:val="5"/>
    </w:rPr>
  </w:style>
  <w:style w:type="paragraph" w:styleId="ListParagraph">
    <w:name w:val="List Paragraph"/>
    <w:basedOn w:val="Normal"/>
    <w:uiPriority w:val="34"/>
    <w:qFormat/>
    <w:rsid w:val="005F648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489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5F6489"/>
    <w:rPr>
      <w:i/>
      <w:iCs/>
      <w:color w:val="555759"/>
    </w:rPr>
  </w:style>
  <w:style w:type="character" w:styleId="Emphasis">
    <w:name w:val="Emphasis"/>
    <w:basedOn w:val="DefaultParagraphFont"/>
    <w:uiPriority w:val="20"/>
    <w:qFormat/>
    <w:rsid w:val="005F64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489"/>
    <w:pPr>
      <w:pBdr>
        <w:top w:val="single" w:sz="6" w:space="10" w:color="EA0095"/>
        <w:bottom w:val="single" w:sz="6" w:space="10" w:color="EA0095"/>
      </w:pBdr>
      <w:spacing w:before="360" w:after="360"/>
      <w:ind w:left="864" w:right="864"/>
      <w:jc w:val="center"/>
    </w:pPr>
    <w:rPr>
      <w:i/>
      <w:iCs/>
      <w:color w:val="EA009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489"/>
    <w:rPr>
      <w:i/>
      <w:iCs/>
      <w:color w:val="EA009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5047"/>
    <w:rPr>
      <w:rFonts w:asciiTheme="majorHAnsi" w:eastAsiaTheme="majorEastAsia" w:hAnsiTheme="majorHAnsi" w:cstheme="majorBidi"/>
      <w:b/>
      <w:color w:val="3FBFAD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489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F648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5F6489"/>
    <w:rPr>
      <w:rFonts w:asciiTheme="majorHAnsi" w:eastAsiaTheme="majorEastAsia" w:hAnsiTheme="majorHAnsi" w:cstheme="majorBidi"/>
    </w:rPr>
  </w:style>
  <w:style w:type="paragraph" w:customStyle="1" w:styleId="TItleAccent">
    <w:name w:val="TItle (Accent)"/>
    <w:basedOn w:val="Title"/>
    <w:link w:val="TItleAccentChar"/>
    <w:qFormat/>
    <w:rsid w:val="005F6489"/>
    <w:pPr>
      <w:jc w:val="center"/>
    </w:pPr>
    <w:rPr>
      <w:color w:val="EA009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6F4"/>
    <w:rPr>
      <w:rFonts w:asciiTheme="majorHAnsi" w:eastAsiaTheme="majorEastAsia" w:hAnsiTheme="majorHAnsi" w:cstheme="majorBidi"/>
      <w:i/>
      <w:iCs/>
      <w:color w:val="740049" w:themeColor="accent1" w:themeShade="7F"/>
    </w:rPr>
  </w:style>
  <w:style w:type="character" w:customStyle="1" w:styleId="TItleAccentChar">
    <w:name w:val="TItle (Accent) Char"/>
    <w:basedOn w:val="TitleChar"/>
    <w:link w:val="TItleAccent"/>
    <w:rsid w:val="005F6489"/>
    <w:rPr>
      <w:rFonts w:ascii="Helvetica" w:eastAsiaTheme="majorEastAsia" w:hAnsi="Helvetica" w:cstheme="majorBidi"/>
      <w:color w:val="EA0095"/>
      <w:spacing w:val="-10"/>
      <w:kern w:val="28"/>
      <w:sz w:val="48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6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6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6F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146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6F4"/>
    <w:rPr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C146F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6F4"/>
    <w:pPr>
      <w:outlineLvl w:val="9"/>
    </w:pPr>
    <w:rPr>
      <w:rFonts w:asciiTheme="majorHAnsi" w:hAnsiTheme="majorHAnsi"/>
      <w:color w:val="AF006F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63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282"/>
    <w:rPr>
      <w:color w:val="555759"/>
      <w:sz w:val="24"/>
    </w:rPr>
  </w:style>
  <w:style w:type="paragraph" w:styleId="Footer">
    <w:name w:val="footer"/>
    <w:basedOn w:val="Normal"/>
    <w:link w:val="FooterChar"/>
    <w:uiPriority w:val="99"/>
    <w:unhideWhenUsed/>
    <w:rsid w:val="00A63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282"/>
    <w:rPr>
      <w:color w:val="555759"/>
      <w:sz w:val="24"/>
    </w:rPr>
  </w:style>
  <w:style w:type="paragraph" w:styleId="Revision">
    <w:name w:val="Revision"/>
    <w:hidden/>
    <w:uiPriority w:val="99"/>
    <w:semiHidden/>
    <w:rsid w:val="008F6808"/>
    <w:pPr>
      <w:spacing w:after="0" w:line="240" w:lineRule="auto"/>
    </w:pPr>
    <w:rPr>
      <w:color w:val="555759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08"/>
    <w:rPr>
      <w:rFonts w:ascii="Segoe UI" w:hAnsi="Segoe UI" w:cs="Segoe UI"/>
      <w:color w:val="555759"/>
      <w:sz w:val="18"/>
      <w:szCs w:val="18"/>
    </w:rPr>
  </w:style>
  <w:style w:type="table" w:styleId="PlainTable1">
    <w:name w:val="Plain Table 1"/>
    <w:basedOn w:val="TableNormal"/>
    <w:uiPriority w:val="41"/>
    <w:rsid w:val="008F68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8503F"/>
    <w:rPr>
      <w:color w:val="3FBFAD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8503F"/>
    <w:rPr>
      <w:color w:val="2B579A"/>
      <w:shd w:val="clear" w:color="auto" w:fill="E6E6E6"/>
    </w:rPr>
  </w:style>
  <w:style w:type="table" w:styleId="TableGrid">
    <w:name w:val="Table Grid"/>
    <w:basedOn w:val="TableNormal"/>
    <w:uiPriority w:val="99"/>
    <w:rsid w:val="0068503F"/>
    <w:pPr>
      <w:spacing w:after="200" w:line="276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Accent">
    <w:name w:val="Heading 1 (Accent)"/>
    <w:basedOn w:val="Heading1"/>
    <w:link w:val="Heading1AccentChar"/>
    <w:qFormat/>
    <w:rsid w:val="006C0249"/>
    <w:rPr>
      <w:color w:val="EA0095"/>
    </w:rPr>
  </w:style>
  <w:style w:type="character" w:styleId="PlaceholderText">
    <w:name w:val="Placeholder Text"/>
    <w:basedOn w:val="DefaultParagraphFont"/>
    <w:uiPriority w:val="99"/>
    <w:semiHidden/>
    <w:rsid w:val="006C0249"/>
    <w:rPr>
      <w:color w:val="808080"/>
    </w:rPr>
  </w:style>
  <w:style w:type="character" w:customStyle="1" w:styleId="Heading1AccentChar">
    <w:name w:val="Heading 1 (Accent) Char"/>
    <w:basedOn w:val="Heading1Char"/>
    <w:link w:val="Heading1Accent"/>
    <w:rsid w:val="006C0249"/>
    <w:rPr>
      <w:rFonts w:ascii="Helvetica" w:eastAsiaTheme="majorEastAsia" w:hAnsi="Helvetica" w:cstheme="majorBidi"/>
      <w:color w:val="EA0095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B1E5DE" w:themeColor="accent4" w:themeTint="66"/>
        <w:left w:val="single" w:sz="4" w:space="0" w:color="B1E5DE" w:themeColor="accent4" w:themeTint="66"/>
        <w:bottom w:val="single" w:sz="4" w:space="0" w:color="B1E5DE" w:themeColor="accent4" w:themeTint="66"/>
        <w:right w:val="single" w:sz="4" w:space="0" w:color="B1E5DE" w:themeColor="accent4" w:themeTint="66"/>
        <w:insideH w:val="single" w:sz="4" w:space="0" w:color="B1E5DE" w:themeColor="accent4" w:themeTint="66"/>
        <w:insideV w:val="single" w:sz="4" w:space="0" w:color="B1E5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D9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D9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8BD9CE" w:themeColor="accent4" w:themeTint="99"/>
        <w:left w:val="single" w:sz="4" w:space="0" w:color="8BD9CE" w:themeColor="accent4" w:themeTint="99"/>
        <w:bottom w:val="single" w:sz="4" w:space="0" w:color="8BD9CE" w:themeColor="accent4" w:themeTint="99"/>
        <w:right w:val="single" w:sz="4" w:space="0" w:color="8BD9CE" w:themeColor="accent4" w:themeTint="99"/>
        <w:insideH w:val="single" w:sz="4" w:space="0" w:color="8BD9CE" w:themeColor="accent4" w:themeTint="99"/>
        <w:insideV w:val="single" w:sz="4" w:space="0" w:color="8BD9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BFAD" w:themeColor="accent4"/>
          <w:left w:val="single" w:sz="4" w:space="0" w:color="3FBFAD" w:themeColor="accent4"/>
          <w:bottom w:val="single" w:sz="4" w:space="0" w:color="3FBFAD" w:themeColor="accent4"/>
          <w:right w:val="single" w:sz="4" w:space="0" w:color="3FBFAD" w:themeColor="accent4"/>
          <w:insideH w:val="nil"/>
          <w:insideV w:val="nil"/>
        </w:tcBorders>
        <w:shd w:val="clear" w:color="auto" w:fill="3FBFAD" w:themeFill="accent4"/>
      </w:tcPr>
    </w:tblStylePr>
    <w:tblStylePr w:type="lastRow">
      <w:rPr>
        <w:b/>
        <w:bCs/>
      </w:rPr>
      <w:tblPr/>
      <w:tcPr>
        <w:tcBorders>
          <w:top w:val="double" w:sz="4" w:space="0" w:color="3FBF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EE" w:themeFill="accent4" w:themeFillTint="33"/>
      </w:tcPr>
    </w:tblStylePr>
    <w:tblStylePr w:type="band1Horz">
      <w:tblPr/>
      <w:tcPr>
        <w:shd w:val="clear" w:color="auto" w:fill="D8F2EE" w:themeFill="accent4" w:themeFillTint="33"/>
      </w:tcPr>
    </w:tblStylePr>
  </w:style>
  <w:style w:type="table" w:styleId="GridTable5Dark">
    <w:name w:val="Grid Table 5 Dark"/>
    <w:basedOn w:val="TableNormal"/>
    <w:uiPriority w:val="50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979A9C" w:themeColor="accent3" w:themeTint="99"/>
        <w:left w:val="single" w:sz="4" w:space="0" w:color="979A9C" w:themeColor="accent3" w:themeTint="99"/>
        <w:bottom w:val="single" w:sz="4" w:space="0" w:color="979A9C" w:themeColor="accent3" w:themeTint="99"/>
        <w:right w:val="single" w:sz="4" w:space="0" w:color="979A9C" w:themeColor="accent3" w:themeTint="99"/>
        <w:insideH w:val="single" w:sz="4" w:space="0" w:color="979A9C" w:themeColor="accent3" w:themeTint="99"/>
        <w:insideV w:val="single" w:sz="4" w:space="0" w:color="979A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759" w:themeColor="accent3"/>
          <w:left w:val="single" w:sz="4" w:space="0" w:color="555759" w:themeColor="accent3"/>
          <w:bottom w:val="single" w:sz="4" w:space="0" w:color="555759" w:themeColor="accent3"/>
          <w:right w:val="single" w:sz="4" w:space="0" w:color="555759" w:themeColor="accent3"/>
          <w:insideH w:val="nil"/>
          <w:insideV w:val="nil"/>
        </w:tcBorders>
        <w:shd w:val="clear" w:color="auto" w:fill="555759" w:themeFill="accent3"/>
      </w:tcPr>
    </w:tblStylePr>
    <w:tblStylePr w:type="lastRow">
      <w:rPr>
        <w:b/>
        <w:bCs/>
      </w:rPr>
      <w:tblPr/>
      <w:tcPr>
        <w:tcBorders>
          <w:top w:val="double" w:sz="4" w:space="0" w:color="5557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E" w:themeFill="accent3" w:themeFillTint="33"/>
      </w:tcPr>
    </w:tblStylePr>
    <w:tblStylePr w:type="band1Horz">
      <w:tblPr/>
      <w:tcPr>
        <w:shd w:val="clear" w:color="auto" w:fill="DCDDDE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ListTable1Light-Accent3">
    <w:name w:val="List Table 1 Light Accent 3"/>
    <w:basedOn w:val="TableNormal"/>
    <w:uiPriority w:val="46"/>
    <w:rsid w:val="00774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9A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9A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E" w:themeFill="accent3" w:themeFillTint="33"/>
      </w:tcPr>
    </w:tblStylePr>
    <w:tblStylePr w:type="band1Horz">
      <w:tblPr/>
      <w:tcPr>
        <w:shd w:val="clear" w:color="auto" w:fill="DCDDDE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EA0095" w:themeColor="accent1"/>
        <w:left w:val="single" w:sz="4" w:space="0" w:color="EA0095" w:themeColor="accent1"/>
        <w:bottom w:val="single" w:sz="4" w:space="0" w:color="EA0095" w:themeColor="accent1"/>
        <w:right w:val="single" w:sz="4" w:space="0" w:color="EA009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0095" w:themeFill="accent1"/>
      </w:tcPr>
    </w:tblStylePr>
    <w:tblStylePr w:type="lastRow">
      <w:rPr>
        <w:b/>
        <w:bCs/>
      </w:rPr>
      <w:tblPr/>
      <w:tcPr>
        <w:tcBorders>
          <w:top w:val="double" w:sz="4" w:space="0" w:color="EA009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0095" w:themeColor="accent1"/>
          <w:right w:val="single" w:sz="4" w:space="0" w:color="EA0095" w:themeColor="accent1"/>
        </w:tcBorders>
      </w:tcPr>
    </w:tblStylePr>
    <w:tblStylePr w:type="band1Horz">
      <w:tblPr/>
      <w:tcPr>
        <w:tcBorders>
          <w:top w:val="single" w:sz="4" w:space="0" w:color="EA0095" w:themeColor="accent1"/>
          <w:bottom w:val="single" w:sz="4" w:space="0" w:color="EA009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0095" w:themeColor="accent1"/>
          <w:left w:val="nil"/>
        </w:tcBorders>
      </w:tcPr>
    </w:tblStylePr>
    <w:tblStylePr w:type="swCell">
      <w:tblPr/>
      <w:tcPr>
        <w:tcBorders>
          <w:top w:val="double" w:sz="4" w:space="0" w:color="EA0095" w:themeColor="accen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FF90D6" w:themeColor="accent1" w:themeTint="66"/>
        <w:left w:val="single" w:sz="4" w:space="0" w:color="FF90D6" w:themeColor="accent1" w:themeTint="66"/>
        <w:bottom w:val="single" w:sz="4" w:space="0" w:color="FF90D6" w:themeColor="accent1" w:themeTint="66"/>
        <w:right w:val="single" w:sz="4" w:space="0" w:color="FF90D6" w:themeColor="accent1" w:themeTint="66"/>
        <w:insideH w:val="single" w:sz="4" w:space="0" w:color="FF90D6" w:themeColor="accent1" w:themeTint="66"/>
        <w:insideV w:val="single" w:sz="4" w:space="0" w:color="FF90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9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9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FFD2A0" w:themeColor="accent2" w:themeTint="66"/>
        <w:left w:val="single" w:sz="4" w:space="0" w:color="FFD2A0" w:themeColor="accent2" w:themeTint="66"/>
        <w:bottom w:val="single" w:sz="4" w:space="0" w:color="FFD2A0" w:themeColor="accent2" w:themeTint="66"/>
        <w:right w:val="single" w:sz="4" w:space="0" w:color="FFD2A0" w:themeColor="accent2" w:themeTint="66"/>
        <w:insideH w:val="single" w:sz="4" w:space="0" w:color="FFD2A0" w:themeColor="accent2" w:themeTint="66"/>
        <w:insideV w:val="single" w:sz="4" w:space="0" w:color="FFD2A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C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C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7449E"/>
    <w:pPr>
      <w:spacing w:after="0" w:line="240" w:lineRule="auto"/>
    </w:pPr>
    <w:tblPr>
      <w:tblStyleRowBandSize w:val="1"/>
      <w:tblStyleColBandSize w:val="1"/>
      <w:tblBorders>
        <w:top w:val="single" w:sz="4" w:space="0" w:color="BABBBD" w:themeColor="accent3" w:themeTint="66"/>
        <w:left w:val="single" w:sz="4" w:space="0" w:color="BABBBD" w:themeColor="accent3" w:themeTint="66"/>
        <w:bottom w:val="single" w:sz="4" w:space="0" w:color="BABBBD" w:themeColor="accent3" w:themeTint="66"/>
        <w:right w:val="single" w:sz="4" w:space="0" w:color="BABBBD" w:themeColor="accent3" w:themeTint="66"/>
        <w:insideH w:val="single" w:sz="4" w:space="0" w:color="BABBBD" w:themeColor="accent3" w:themeTint="66"/>
        <w:insideV w:val="single" w:sz="4" w:space="0" w:color="BABB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9A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9A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77449E"/>
    <w:pPr>
      <w:spacing w:after="0" w:line="240" w:lineRule="auto"/>
    </w:pPr>
    <w:tblPr>
      <w:tblStyleRowBandSize w:val="1"/>
      <w:tblStyleColBandSize w:val="1"/>
      <w:tblBorders>
        <w:top w:val="single" w:sz="2" w:space="0" w:color="FFBC70" w:themeColor="accent2" w:themeTint="99"/>
        <w:bottom w:val="single" w:sz="2" w:space="0" w:color="FFBC70" w:themeColor="accent2" w:themeTint="99"/>
        <w:insideH w:val="single" w:sz="2" w:space="0" w:color="FFBC70" w:themeColor="accent2" w:themeTint="99"/>
        <w:insideV w:val="single" w:sz="2" w:space="0" w:color="FFBC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C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C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CF" w:themeFill="accent2" w:themeFillTint="33"/>
      </w:tcPr>
    </w:tblStylePr>
    <w:tblStylePr w:type="band1Horz">
      <w:tblPr/>
      <w:tcPr>
        <w:shd w:val="clear" w:color="auto" w:fill="FFE8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0CCC"/>
    <w:pPr>
      <w:spacing w:after="0" w:line="240" w:lineRule="auto"/>
    </w:pPr>
    <w:tblPr>
      <w:tblStyleRowBandSize w:val="1"/>
      <w:tblStyleColBandSize w:val="1"/>
      <w:tblBorders>
        <w:top w:val="single" w:sz="2" w:space="0" w:color="979A9C" w:themeColor="accent3" w:themeTint="99"/>
        <w:bottom w:val="single" w:sz="2" w:space="0" w:color="979A9C" w:themeColor="accent3" w:themeTint="99"/>
        <w:insideH w:val="single" w:sz="2" w:space="0" w:color="979A9C" w:themeColor="accent3" w:themeTint="99"/>
        <w:insideV w:val="single" w:sz="2" w:space="0" w:color="979A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9A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9A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E" w:themeFill="accent3" w:themeFillTint="33"/>
      </w:tcPr>
    </w:tblStylePr>
    <w:tblStylePr w:type="band1Horz">
      <w:tblPr/>
      <w:tcPr>
        <w:shd w:val="clear" w:color="auto" w:fill="DCDDDE" w:themeFill="accent3" w:themeFillTint="33"/>
      </w:tcPr>
    </w:tblStylePr>
  </w:style>
  <w:style w:type="table" w:styleId="GridTable3-Accent1">
    <w:name w:val="Grid Table 3 Accent 1"/>
    <w:basedOn w:val="TableNormal"/>
    <w:uiPriority w:val="48"/>
    <w:rsid w:val="00040CCC"/>
    <w:pPr>
      <w:spacing w:after="0" w:line="240" w:lineRule="auto"/>
    </w:pPr>
    <w:tblPr>
      <w:tblStyleRowBandSize w:val="1"/>
      <w:tblStyleColBandSize w:val="1"/>
      <w:tblBorders>
        <w:top w:val="single" w:sz="4" w:space="0" w:color="FF59C2" w:themeColor="accent1" w:themeTint="99"/>
        <w:left w:val="single" w:sz="4" w:space="0" w:color="FF59C2" w:themeColor="accent1" w:themeTint="99"/>
        <w:bottom w:val="single" w:sz="4" w:space="0" w:color="FF59C2" w:themeColor="accent1" w:themeTint="99"/>
        <w:right w:val="single" w:sz="4" w:space="0" w:color="FF59C2" w:themeColor="accent1" w:themeTint="99"/>
        <w:insideH w:val="single" w:sz="4" w:space="0" w:color="FF59C2" w:themeColor="accent1" w:themeTint="99"/>
        <w:insideV w:val="single" w:sz="4" w:space="0" w:color="FF59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7EA" w:themeFill="accent1" w:themeFillTint="33"/>
      </w:tcPr>
    </w:tblStylePr>
    <w:tblStylePr w:type="band1Horz">
      <w:tblPr/>
      <w:tcPr>
        <w:shd w:val="clear" w:color="auto" w:fill="FFC7EA" w:themeFill="accent1" w:themeFillTint="33"/>
      </w:tcPr>
    </w:tblStylePr>
    <w:tblStylePr w:type="neCell">
      <w:tblPr/>
      <w:tcPr>
        <w:tcBorders>
          <w:bottom w:val="single" w:sz="4" w:space="0" w:color="FF59C2" w:themeColor="accent1" w:themeTint="99"/>
        </w:tcBorders>
      </w:tcPr>
    </w:tblStylePr>
    <w:tblStylePr w:type="nwCell">
      <w:tblPr/>
      <w:tcPr>
        <w:tcBorders>
          <w:bottom w:val="single" w:sz="4" w:space="0" w:color="FF59C2" w:themeColor="accent1" w:themeTint="99"/>
        </w:tcBorders>
      </w:tcPr>
    </w:tblStylePr>
    <w:tblStylePr w:type="seCell">
      <w:tblPr/>
      <w:tcPr>
        <w:tcBorders>
          <w:top w:val="single" w:sz="4" w:space="0" w:color="FF59C2" w:themeColor="accent1" w:themeTint="99"/>
        </w:tcBorders>
      </w:tcPr>
    </w:tblStylePr>
    <w:tblStylePr w:type="swCell">
      <w:tblPr/>
      <w:tcPr>
        <w:tcBorders>
          <w:top w:val="single" w:sz="4" w:space="0" w:color="FF59C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0CCC"/>
    <w:pPr>
      <w:spacing w:after="0" w:line="240" w:lineRule="auto"/>
    </w:pPr>
    <w:tblPr>
      <w:tblStyleRowBandSize w:val="1"/>
      <w:tblStyleColBandSize w:val="1"/>
      <w:tblBorders>
        <w:top w:val="single" w:sz="4" w:space="0" w:color="FFBC70" w:themeColor="accent2" w:themeTint="99"/>
        <w:left w:val="single" w:sz="4" w:space="0" w:color="FFBC70" w:themeColor="accent2" w:themeTint="99"/>
        <w:bottom w:val="single" w:sz="4" w:space="0" w:color="FFBC70" w:themeColor="accent2" w:themeTint="99"/>
        <w:right w:val="single" w:sz="4" w:space="0" w:color="FFBC70" w:themeColor="accent2" w:themeTint="99"/>
        <w:insideH w:val="single" w:sz="4" w:space="0" w:color="FFBC70" w:themeColor="accent2" w:themeTint="99"/>
        <w:insideV w:val="single" w:sz="4" w:space="0" w:color="FFBC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8CF" w:themeFill="accent2" w:themeFillTint="33"/>
      </w:tcPr>
    </w:tblStylePr>
    <w:tblStylePr w:type="band1Horz">
      <w:tblPr/>
      <w:tcPr>
        <w:shd w:val="clear" w:color="auto" w:fill="FFE8CF" w:themeFill="accent2" w:themeFillTint="33"/>
      </w:tcPr>
    </w:tblStylePr>
    <w:tblStylePr w:type="neCell">
      <w:tblPr/>
      <w:tcPr>
        <w:tcBorders>
          <w:bottom w:val="single" w:sz="4" w:space="0" w:color="FFBC70" w:themeColor="accent2" w:themeTint="99"/>
        </w:tcBorders>
      </w:tcPr>
    </w:tblStylePr>
    <w:tblStylePr w:type="nwCell">
      <w:tblPr/>
      <w:tcPr>
        <w:tcBorders>
          <w:bottom w:val="single" w:sz="4" w:space="0" w:color="FFBC70" w:themeColor="accent2" w:themeTint="99"/>
        </w:tcBorders>
      </w:tcPr>
    </w:tblStylePr>
    <w:tblStylePr w:type="seCell">
      <w:tblPr/>
      <w:tcPr>
        <w:tcBorders>
          <w:top w:val="single" w:sz="4" w:space="0" w:color="FFBC70" w:themeColor="accent2" w:themeTint="99"/>
        </w:tcBorders>
      </w:tcPr>
    </w:tblStylePr>
    <w:tblStylePr w:type="swCell">
      <w:tblPr/>
      <w:tcPr>
        <w:tcBorders>
          <w:top w:val="single" w:sz="4" w:space="0" w:color="FFBC70" w:themeColor="accent2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040CCC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040CC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4">
    <w:name w:val="Grid Table 5 Dark Accent 4"/>
    <w:basedOn w:val="TableNormal"/>
    <w:uiPriority w:val="50"/>
    <w:rsid w:val="00040C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2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BFA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BFA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BFA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BFAD" w:themeFill="accent4"/>
      </w:tcPr>
    </w:tblStylePr>
    <w:tblStylePr w:type="band1Vert">
      <w:tblPr/>
      <w:tcPr>
        <w:shd w:val="clear" w:color="auto" w:fill="B1E5DE" w:themeFill="accent4" w:themeFillTint="66"/>
      </w:tcPr>
    </w:tblStylePr>
    <w:tblStylePr w:type="band1Horz">
      <w:tblPr/>
      <w:tcPr>
        <w:shd w:val="clear" w:color="auto" w:fill="B1E5DE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040C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D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557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557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557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55759" w:themeFill="accent3"/>
      </w:tcPr>
    </w:tblStylePr>
    <w:tblStylePr w:type="band1Vert">
      <w:tblPr/>
      <w:tcPr>
        <w:shd w:val="clear" w:color="auto" w:fill="BABBBD" w:themeFill="accent3" w:themeFillTint="66"/>
      </w:tcPr>
    </w:tblStylePr>
    <w:tblStylePr w:type="band1Horz">
      <w:tblPr/>
      <w:tcPr>
        <w:shd w:val="clear" w:color="auto" w:fill="BABBBD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40C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8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0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0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90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9012" w:themeFill="accent2"/>
      </w:tcPr>
    </w:tblStylePr>
    <w:tblStylePr w:type="band1Vert">
      <w:tblPr/>
      <w:tcPr>
        <w:shd w:val="clear" w:color="auto" w:fill="FFD2A0" w:themeFill="accent2" w:themeFillTint="66"/>
      </w:tcPr>
    </w:tblStylePr>
    <w:tblStylePr w:type="band1Horz">
      <w:tblPr/>
      <w:tcPr>
        <w:shd w:val="clear" w:color="auto" w:fill="FFD2A0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040C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7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009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009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009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0095" w:themeFill="accent1"/>
      </w:tcPr>
    </w:tblStylePr>
    <w:tblStylePr w:type="band1Vert">
      <w:tblPr/>
      <w:tcPr>
        <w:shd w:val="clear" w:color="auto" w:fill="FF90D6" w:themeFill="accent1" w:themeFillTint="66"/>
      </w:tcPr>
    </w:tblStylePr>
    <w:tblStylePr w:type="band1Horz">
      <w:tblPr/>
      <w:tcPr>
        <w:shd w:val="clear" w:color="auto" w:fill="FF90D6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040C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7Colorful-Accent3">
    <w:name w:val="Grid Table 7 Colorful Accent 3"/>
    <w:basedOn w:val="TableNormal"/>
    <w:uiPriority w:val="52"/>
    <w:rsid w:val="00040CCC"/>
    <w:pPr>
      <w:spacing w:after="0" w:line="240" w:lineRule="auto"/>
    </w:pPr>
    <w:rPr>
      <w:color w:val="3F4042" w:themeColor="accent3" w:themeShade="BF"/>
    </w:rPr>
    <w:tblPr>
      <w:tblStyleRowBandSize w:val="1"/>
      <w:tblStyleColBandSize w:val="1"/>
      <w:tblBorders>
        <w:top w:val="single" w:sz="4" w:space="0" w:color="979A9C" w:themeColor="accent3" w:themeTint="99"/>
        <w:left w:val="single" w:sz="4" w:space="0" w:color="979A9C" w:themeColor="accent3" w:themeTint="99"/>
        <w:bottom w:val="single" w:sz="4" w:space="0" w:color="979A9C" w:themeColor="accent3" w:themeTint="99"/>
        <w:right w:val="single" w:sz="4" w:space="0" w:color="979A9C" w:themeColor="accent3" w:themeTint="99"/>
        <w:insideH w:val="single" w:sz="4" w:space="0" w:color="979A9C" w:themeColor="accent3" w:themeTint="99"/>
        <w:insideV w:val="single" w:sz="4" w:space="0" w:color="979A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DDDE" w:themeFill="accent3" w:themeFillTint="33"/>
      </w:tcPr>
    </w:tblStylePr>
    <w:tblStylePr w:type="band1Horz">
      <w:tblPr/>
      <w:tcPr>
        <w:shd w:val="clear" w:color="auto" w:fill="DCDDDE" w:themeFill="accent3" w:themeFillTint="33"/>
      </w:tcPr>
    </w:tblStylePr>
    <w:tblStylePr w:type="neCell">
      <w:tblPr/>
      <w:tcPr>
        <w:tcBorders>
          <w:bottom w:val="single" w:sz="4" w:space="0" w:color="979A9C" w:themeColor="accent3" w:themeTint="99"/>
        </w:tcBorders>
      </w:tcPr>
    </w:tblStylePr>
    <w:tblStylePr w:type="nwCell">
      <w:tblPr/>
      <w:tcPr>
        <w:tcBorders>
          <w:bottom w:val="single" w:sz="4" w:space="0" w:color="979A9C" w:themeColor="accent3" w:themeTint="99"/>
        </w:tcBorders>
      </w:tcPr>
    </w:tblStylePr>
    <w:tblStylePr w:type="seCell">
      <w:tblPr/>
      <w:tcPr>
        <w:tcBorders>
          <w:top w:val="single" w:sz="4" w:space="0" w:color="979A9C" w:themeColor="accent3" w:themeTint="99"/>
        </w:tcBorders>
      </w:tcPr>
    </w:tblStylePr>
    <w:tblStylePr w:type="swCell">
      <w:tblPr/>
      <w:tcPr>
        <w:tcBorders>
          <w:top w:val="single" w:sz="4" w:space="0" w:color="979A9C" w:themeColor="accent3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0CCC"/>
    <w:pPr>
      <w:spacing w:after="0" w:line="240" w:lineRule="auto"/>
    </w:pPr>
    <w:rPr>
      <w:color w:val="AF006F" w:themeColor="accent1" w:themeShade="BF"/>
    </w:rPr>
    <w:tblPr>
      <w:tblStyleRowBandSize w:val="1"/>
      <w:tblStyleColBandSize w:val="1"/>
      <w:tblBorders>
        <w:top w:val="single" w:sz="4" w:space="0" w:color="FF59C2" w:themeColor="accent1" w:themeTint="99"/>
        <w:left w:val="single" w:sz="4" w:space="0" w:color="FF59C2" w:themeColor="accent1" w:themeTint="99"/>
        <w:bottom w:val="single" w:sz="4" w:space="0" w:color="FF59C2" w:themeColor="accent1" w:themeTint="99"/>
        <w:right w:val="single" w:sz="4" w:space="0" w:color="FF59C2" w:themeColor="accent1" w:themeTint="99"/>
        <w:insideH w:val="single" w:sz="4" w:space="0" w:color="FF59C2" w:themeColor="accent1" w:themeTint="99"/>
        <w:insideV w:val="single" w:sz="4" w:space="0" w:color="FF59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7EA" w:themeFill="accent1" w:themeFillTint="33"/>
      </w:tcPr>
    </w:tblStylePr>
    <w:tblStylePr w:type="band1Horz">
      <w:tblPr/>
      <w:tcPr>
        <w:shd w:val="clear" w:color="auto" w:fill="FFC7EA" w:themeFill="accent1" w:themeFillTint="33"/>
      </w:tcPr>
    </w:tblStylePr>
    <w:tblStylePr w:type="neCell">
      <w:tblPr/>
      <w:tcPr>
        <w:tcBorders>
          <w:bottom w:val="single" w:sz="4" w:space="0" w:color="FF59C2" w:themeColor="accent1" w:themeTint="99"/>
        </w:tcBorders>
      </w:tcPr>
    </w:tblStylePr>
    <w:tblStylePr w:type="nwCell">
      <w:tblPr/>
      <w:tcPr>
        <w:tcBorders>
          <w:bottom w:val="single" w:sz="4" w:space="0" w:color="FF59C2" w:themeColor="accent1" w:themeTint="99"/>
        </w:tcBorders>
      </w:tcPr>
    </w:tblStylePr>
    <w:tblStylePr w:type="seCell">
      <w:tblPr/>
      <w:tcPr>
        <w:tcBorders>
          <w:top w:val="single" w:sz="4" w:space="0" w:color="FF59C2" w:themeColor="accent1" w:themeTint="99"/>
        </w:tcBorders>
      </w:tcPr>
    </w:tblStylePr>
    <w:tblStylePr w:type="swCell">
      <w:tblPr/>
      <w:tcPr>
        <w:tcBorders>
          <w:top w:val="single" w:sz="4" w:space="0" w:color="FF59C2" w:themeColor="accent1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0CCC"/>
    <w:pPr>
      <w:spacing w:after="0" w:line="240" w:lineRule="auto"/>
    </w:pPr>
    <w:rPr>
      <w:color w:val="2F8E81" w:themeColor="accent4" w:themeShade="BF"/>
    </w:rPr>
    <w:tblPr>
      <w:tblStyleRowBandSize w:val="1"/>
      <w:tblStyleColBandSize w:val="1"/>
      <w:tblBorders>
        <w:top w:val="single" w:sz="4" w:space="0" w:color="8BD9CE" w:themeColor="accent4" w:themeTint="99"/>
        <w:left w:val="single" w:sz="4" w:space="0" w:color="8BD9CE" w:themeColor="accent4" w:themeTint="99"/>
        <w:bottom w:val="single" w:sz="4" w:space="0" w:color="8BD9CE" w:themeColor="accent4" w:themeTint="99"/>
        <w:right w:val="single" w:sz="4" w:space="0" w:color="8BD9CE" w:themeColor="accent4" w:themeTint="99"/>
        <w:insideH w:val="single" w:sz="4" w:space="0" w:color="8BD9CE" w:themeColor="accent4" w:themeTint="99"/>
        <w:insideV w:val="single" w:sz="4" w:space="0" w:color="8BD9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2EE" w:themeFill="accent4" w:themeFillTint="33"/>
      </w:tcPr>
    </w:tblStylePr>
    <w:tblStylePr w:type="band1Horz">
      <w:tblPr/>
      <w:tcPr>
        <w:shd w:val="clear" w:color="auto" w:fill="D8F2EE" w:themeFill="accent4" w:themeFillTint="33"/>
      </w:tcPr>
    </w:tblStylePr>
    <w:tblStylePr w:type="neCell">
      <w:tblPr/>
      <w:tcPr>
        <w:tcBorders>
          <w:bottom w:val="single" w:sz="4" w:space="0" w:color="8BD9CE" w:themeColor="accent4" w:themeTint="99"/>
        </w:tcBorders>
      </w:tcPr>
    </w:tblStylePr>
    <w:tblStylePr w:type="nwCell">
      <w:tblPr/>
      <w:tcPr>
        <w:tcBorders>
          <w:bottom w:val="single" w:sz="4" w:space="0" w:color="8BD9CE" w:themeColor="accent4" w:themeTint="99"/>
        </w:tcBorders>
      </w:tcPr>
    </w:tblStylePr>
    <w:tblStylePr w:type="seCell">
      <w:tblPr/>
      <w:tcPr>
        <w:tcBorders>
          <w:top w:val="single" w:sz="4" w:space="0" w:color="8BD9CE" w:themeColor="accent4" w:themeTint="99"/>
        </w:tcBorders>
      </w:tcPr>
    </w:tblStylePr>
    <w:tblStylePr w:type="swCell">
      <w:tblPr/>
      <w:tcPr>
        <w:tcBorders>
          <w:top w:val="single" w:sz="4" w:space="0" w:color="8BD9CE" w:themeColor="accent4" w:themeTint="99"/>
        </w:tcBorders>
      </w:tcPr>
    </w:tblStylePr>
  </w:style>
  <w:style w:type="table" w:styleId="ListTable2-Accent2">
    <w:name w:val="List Table 2 Accent 2"/>
    <w:basedOn w:val="TableNormal"/>
    <w:uiPriority w:val="47"/>
    <w:rsid w:val="00040CCC"/>
    <w:pPr>
      <w:spacing w:after="0" w:line="240" w:lineRule="auto"/>
    </w:pPr>
    <w:tblPr>
      <w:tblStyleRowBandSize w:val="1"/>
      <w:tblStyleColBandSize w:val="1"/>
      <w:tblBorders>
        <w:top w:val="single" w:sz="4" w:space="0" w:color="FFBC70" w:themeColor="accent2" w:themeTint="99"/>
        <w:bottom w:val="single" w:sz="4" w:space="0" w:color="FFBC70" w:themeColor="accent2" w:themeTint="99"/>
        <w:insideH w:val="single" w:sz="4" w:space="0" w:color="FFBC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CF" w:themeFill="accent2" w:themeFillTint="33"/>
      </w:tcPr>
    </w:tblStylePr>
    <w:tblStylePr w:type="band1Horz">
      <w:tblPr/>
      <w:tcPr>
        <w:shd w:val="clear" w:color="auto" w:fill="FFE8CF" w:themeFill="accent2" w:themeFillTint="33"/>
      </w:tcPr>
    </w:tblStylePr>
  </w:style>
  <w:style w:type="table" w:styleId="ListTable2-Accent1">
    <w:name w:val="List Table 2 Accent 1"/>
    <w:basedOn w:val="TableNormal"/>
    <w:uiPriority w:val="47"/>
    <w:rsid w:val="00040CCC"/>
    <w:pPr>
      <w:spacing w:after="0" w:line="240" w:lineRule="auto"/>
    </w:pPr>
    <w:tblPr>
      <w:tblStyleRowBandSize w:val="1"/>
      <w:tblStyleColBandSize w:val="1"/>
      <w:tblBorders>
        <w:top w:val="single" w:sz="4" w:space="0" w:color="FF59C2" w:themeColor="accent1" w:themeTint="99"/>
        <w:bottom w:val="single" w:sz="4" w:space="0" w:color="FF59C2" w:themeColor="accent1" w:themeTint="99"/>
        <w:insideH w:val="single" w:sz="4" w:space="0" w:color="FF59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7EA" w:themeFill="accent1" w:themeFillTint="33"/>
      </w:tcPr>
    </w:tblStylePr>
    <w:tblStylePr w:type="band1Horz">
      <w:tblPr/>
      <w:tcPr>
        <w:shd w:val="clear" w:color="auto" w:fill="FFC7EA" w:themeFill="accent1" w:themeFillTint="33"/>
      </w:tcPr>
    </w:tblStylePr>
  </w:style>
  <w:style w:type="table" w:styleId="ListTable2">
    <w:name w:val="List Table 2"/>
    <w:basedOn w:val="TableNormal"/>
    <w:uiPriority w:val="47"/>
    <w:rsid w:val="00040C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6">
    <w:name w:val="List Table 1 Light Accent 6"/>
    <w:basedOn w:val="TableNormal"/>
    <w:uiPriority w:val="46"/>
    <w:rsid w:val="00040C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-Accent4">
    <w:name w:val="List Table 3 Accent 4"/>
    <w:basedOn w:val="TableNormal"/>
    <w:uiPriority w:val="48"/>
    <w:rsid w:val="00040CCC"/>
    <w:pPr>
      <w:spacing w:after="0" w:line="240" w:lineRule="auto"/>
    </w:pPr>
    <w:tblPr>
      <w:tblStyleRowBandSize w:val="1"/>
      <w:tblStyleColBandSize w:val="1"/>
      <w:tblBorders>
        <w:top w:val="single" w:sz="4" w:space="0" w:color="3FBFAD" w:themeColor="accent4"/>
        <w:left w:val="single" w:sz="4" w:space="0" w:color="3FBFAD" w:themeColor="accent4"/>
        <w:bottom w:val="single" w:sz="4" w:space="0" w:color="3FBFAD" w:themeColor="accent4"/>
        <w:right w:val="single" w:sz="4" w:space="0" w:color="3FBFA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BFAD" w:themeFill="accent4"/>
      </w:tcPr>
    </w:tblStylePr>
    <w:tblStylePr w:type="lastRow">
      <w:rPr>
        <w:b/>
        <w:bCs/>
      </w:rPr>
      <w:tblPr/>
      <w:tcPr>
        <w:tcBorders>
          <w:top w:val="double" w:sz="4" w:space="0" w:color="3FBFA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BFAD" w:themeColor="accent4"/>
          <w:right w:val="single" w:sz="4" w:space="0" w:color="3FBFAD" w:themeColor="accent4"/>
        </w:tcBorders>
      </w:tcPr>
    </w:tblStylePr>
    <w:tblStylePr w:type="band1Horz">
      <w:tblPr/>
      <w:tcPr>
        <w:tcBorders>
          <w:top w:val="single" w:sz="4" w:space="0" w:color="3FBFAD" w:themeColor="accent4"/>
          <w:bottom w:val="single" w:sz="4" w:space="0" w:color="3FBF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BFAD" w:themeColor="accent4"/>
          <w:left w:val="nil"/>
        </w:tcBorders>
      </w:tcPr>
    </w:tblStylePr>
    <w:tblStylePr w:type="swCell">
      <w:tblPr/>
      <w:tcPr>
        <w:tcBorders>
          <w:top w:val="double" w:sz="4" w:space="0" w:color="3FBFAD" w:themeColor="accent4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040CCC"/>
    <w:pPr>
      <w:spacing w:after="0" w:line="240" w:lineRule="auto"/>
    </w:pPr>
    <w:rPr>
      <w:color w:val="3F4042" w:themeColor="accent3" w:themeShade="BF"/>
    </w:rPr>
    <w:tblPr>
      <w:tblStyleRowBandSize w:val="1"/>
      <w:tblStyleColBandSize w:val="1"/>
      <w:tblBorders>
        <w:top w:val="single" w:sz="4" w:space="0" w:color="555759" w:themeColor="accent3"/>
        <w:bottom w:val="single" w:sz="4" w:space="0" w:color="5557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557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557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E" w:themeFill="accent3" w:themeFillTint="33"/>
      </w:tcPr>
    </w:tblStylePr>
    <w:tblStylePr w:type="band1Horz">
      <w:tblPr/>
      <w:tcPr>
        <w:shd w:val="clear" w:color="auto" w:fill="DCDD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0CCC"/>
    <w:pPr>
      <w:spacing w:after="0" w:line="240" w:lineRule="auto"/>
    </w:pPr>
    <w:rPr>
      <w:color w:val="2F8E81" w:themeColor="accent4" w:themeShade="BF"/>
    </w:rPr>
    <w:tblPr>
      <w:tblStyleRowBandSize w:val="1"/>
      <w:tblStyleColBandSize w:val="1"/>
      <w:tblBorders>
        <w:top w:val="single" w:sz="4" w:space="0" w:color="3FBFAD" w:themeColor="accent4"/>
        <w:bottom w:val="single" w:sz="4" w:space="0" w:color="3FBFA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FBFA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FBF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EE" w:themeFill="accent4" w:themeFillTint="33"/>
      </w:tcPr>
    </w:tblStylePr>
    <w:tblStylePr w:type="band1Horz">
      <w:tblPr/>
      <w:tcPr>
        <w:shd w:val="clear" w:color="auto" w:fill="D8F2EE" w:themeFill="accent4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0CCC"/>
    <w:pPr>
      <w:spacing w:after="0" w:line="240" w:lineRule="auto"/>
    </w:pPr>
    <w:rPr>
      <w:color w:val="CC6C00" w:themeColor="accent2" w:themeShade="BF"/>
    </w:rPr>
    <w:tblPr>
      <w:tblStyleRowBandSize w:val="1"/>
      <w:tblStyleColBandSize w:val="1"/>
      <w:tblBorders>
        <w:top w:val="single" w:sz="4" w:space="0" w:color="FF9012" w:themeColor="accent2"/>
        <w:bottom w:val="single" w:sz="4" w:space="0" w:color="FF901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901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90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CF" w:themeFill="accent2" w:themeFillTint="33"/>
      </w:tcPr>
    </w:tblStylePr>
    <w:tblStylePr w:type="band1Horz">
      <w:tblPr/>
      <w:tcPr>
        <w:shd w:val="clear" w:color="auto" w:fill="FFE8CF" w:themeFill="accent2" w:themeFillTint="33"/>
      </w:tcPr>
    </w:tblStylePr>
  </w:style>
  <w:style w:type="paragraph" w:customStyle="1" w:styleId="Heading10">
    <w:name w:val="# Heading 1"/>
    <w:basedOn w:val="Heading1Accent"/>
    <w:link w:val="Heading1Char0"/>
    <w:qFormat/>
    <w:rsid w:val="00612E7E"/>
    <w:rPr>
      <w:b/>
      <w:color w:val="555759"/>
    </w:rPr>
  </w:style>
  <w:style w:type="paragraph" w:customStyle="1" w:styleId="Heading20">
    <w:name w:val="# Heading 2"/>
    <w:basedOn w:val="Heading2"/>
    <w:link w:val="Heading2Char0"/>
    <w:qFormat/>
    <w:rsid w:val="00612E7E"/>
    <w:rPr>
      <w:b w:val="0"/>
      <w:color w:val="555759"/>
    </w:rPr>
  </w:style>
  <w:style w:type="character" w:customStyle="1" w:styleId="Heading1Char0">
    <w:name w:val="# Heading 1 Char"/>
    <w:basedOn w:val="Heading1AccentChar"/>
    <w:link w:val="Heading10"/>
    <w:rsid w:val="00612E7E"/>
    <w:rPr>
      <w:rFonts w:ascii="Helvetica" w:eastAsiaTheme="majorEastAsia" w:hAnsi="Helvetica" w:cstheme="majorBidi"/>
      <w:b/>
      <w:color w:val="555759"/>
      <w:sz w:val="32"/>
      <w:szCs w:val="32"/>
    </w:rPr>
  </w:style>
  <w:style w:type="character" w:customStyle="1" w:styleId="Heading2Char0">
    <w:name w:val="# Heading 2 Char"/>
    <w:basedOn w:val="Heading2Char"/>
    <w:link w:val="Heading20"/>
    <w:rsid w:val="00612E7E"/>
    <w:rPr>
      <w:rFonts w:ascii="Helvetica" w:eastAsiaTheme="majorEastAsia" w:hAnsi="Helvetica" w:cstheme="majorBidi"/>
      <w:b w:val="0"/>
      <w:color w:val="555759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81EF2"/>
    <w:rPr>
      <w:color w:val="808080"/>
      <w:shd w:val="clear" w:color="auto" w:fill="E6E6E6"/>
    </w:rPr>
  </w:style>
  <w:style w:type="paragraph" w:customStyle="1" w:styleId="MediumGrid1-Accent21">
    <w:name w:val="Medium Grid 1 - Accent 21"/>
    <w:basedOn w:val="Normal"/>
    <w:uiPriority w:val="34"/>
    <w:qFormat/>
    <w:rsid w:val="00F05C9F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D86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2BE"/>
    <w:rPr>
      <w:color w:val="5557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2BE"/>
    <w:rPr>
      <w:b/>
      <w:bCs/>
      <w:color w:val="555759"/>
      <w:sz w:val="20"/>
      <w:szCs w:val="20"/>
    </w:rPr>
  </w:style>
  <w:style w:type="paragraph" w:customStyle="1" w:styleId="paragraph">
    <w:name w:val="paragraph"/>
    <w:basedOn w:val="Normal"/>
    <w:rsid w:val="0019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19214F"/>
  </w:style>
  <w:style w:type="character" w:customStyle="1" w:styleId="eop">
    <w:name w:val="eop"/>
    <w:basedOn w:val="DefaultParagraphFont"/>
    <w:rsid w:val="00192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80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umigrow.sharepoint.com/:p:/r/sites/researchteam/_layouts/15/doc.aspx?sourcedoc=%7B5c83b7ee-5f86-4ea0-8cff-a84fc6866e49%7D&amp;action=edit&amp;uid=%7B5C83B7EE-5F86-4EA0-8CFF-A84FC6866E49%7D&amp;ListItemId=27201&amp;ListId=%7BA4D8966B-33D0-4268-A094-7AD995B57A6A%7D&amp;odsp=1&amp;env=prod" TargetMode="External"/><Relationship Id="rId18" Type="http://schemas.openxmlformats.org/officeDocument/2006/relationships/hyperlink" Target="https://lumigrow.sharepoint.com/:w:/s/researchteam/ETz8pYZapqxPvn9KDN5P6YEBoN0XXAU0cCz6C0fnzRGyxg?e=xEa6j7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melanie@lumigrow.com" TargetMode="External"/><Relationship Id="rId17" Type="http://schemas.openxmlformats.org/officeDocument/2006/relationships/hyperlink" Target="https://lumigrow.sharepoint.com/:w:/s/researchteam/EXLUQ6NUJCZDrGVhoxHZjYwBoONCFtKzr0_uk-5maoY3MQ?e=A2Qwp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umigrow.sharepoint.com/:w:/s/researchteam/EWShDKx2p-5CrfXtLu7dxnsBbxaLIIOOP6m_-0BL_agePA?e=uqpg7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weissman@lumigrow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umigrow.sharepoint.com/:w:/s/researchteam/EUTzI8PNAUdHhWshYxAeJBUBIw5DVmcYynKyPnaBnwCSSg?e=g2IJ2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umigrow.sharepoint.com/:w:/r/sites/researchteam/_layouts/15/Doc.aspx?sourcedoc=%7B3F3BA73F-DD79-4C5D-858C-0B57833739E6%7D&amp;file=GreenhouseLettuceSummaryv2.docx&amp;action=default&amp;mobileredirect=true" TargetMode="Externa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www.lumigrow.com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lumigrow.com" TargetMode="External"/></Relationships>
</file>

<file path=word/theme/theme1.xml><?xml version="1.0" encoding="utf-8"?>
<a:theme xmlns:a="http://schemas.openxmlformats.org/drawingml/2006/main" name="Office Theme">
  <a:themeElements>
    <a:clrScheme name="LumiGrow - Growth Through Connectivity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EA0095"/>
      </a:accent1>
      <a:accent2>
        <a:srgbClr val="FF9012"/>
      </a:accent2>
      <a:accent3>
        <a:srgbClr val="555759"/>
      </a:accent3>
      <a:accent4>
        <a:srgbClr val="3FBFAD"/>
      </a:accent4>
      <a:accent5>
        <a:srgbClr val="84ACB6"/>
      </a:accent5>
      <a:accent6>
        <a:srgbClr val="FFFFFF"/>
      </a:accent6>
      <a:hlink>
        <a:srgbClr val="3FBFAD"/>
      </a:hlink>
      <a:folHlink>
        <a:srgbClr val="FF901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hor_x0020_ xmlns="a4d8966b-33d0-4268-a094-7ad995b57a6a" xsi:nil="true"/>
    <Crop_x0020_Type xmlns="a4d8966b-33d0-4268-a094-7ad995b57a6a" xsi:nil="true"/>
    <Year xmlns="a4d8966b-33d0-4268-a094-7ad995b57a6a" xsi:nil="true"/>
    <SharedWithUsers xmlns="c546ff48-9444-4249-854c-30bda51d8a20">
      <UserInfo>
        <DisplayName>Melanie Yelton</DisplayName>
        <AccountId>15</AccountId>
        <AccountType/>
      </UserInfo>
      <UserInfo>
        <DisplayName>Jake Holley</DisplayName>
        <AccountId>18</AccountId>
        <AccountType/>
      </UserInfo>
      <UserInfo>
        <DisplayName>Brian Poel</DisplayName>
        <AccountId>36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0307F9AC7814785FC5904416DB712" ma:contentTypeVersion="13" ma:contentTypeDescription="Create a new document." ma:contentTypeScope="" ma:versionID="86ed318f6eada409485a8e39b48e7034">
  <xsd:schema xmlns:xsd="http://www.w3.org/2001/XMLSchema" xmlns:xs="http://www.w3.org/2001/XMLSchema" xmlns:p="http://schemas.microsoft.com/office/2006/metadata/properties" xmlns:ns2="c546ff48-9444-4249-854c-30bda51d8a20" xmlns:ns3="a4d8966b-33d0-4268-a094-7ad995b57a6a" targetNamespace="http://schemas.microsoft.com/office/2006/metadata/properties" ma:root="true" ma:fieldsID="25d453ad49dd2c07a637af778b5b4fd9" ns2:_="" ns3:_="">
    <xsd:import namespace="c546ff48-9444-4249-854c-30bda51d8a20"/>
    <xsd:import namespace="a4d8966b-33d0-4268-a094-7ad995b57a6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Crop_x0020_Type" minOccurs="0"/>
                <xsd:element ref="ns3:Author_x0020_" minOccurs="0"/>
                <xsd:element ref="ns3:Year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ff48-9444-4249-854c-30bda51d8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8966b-33d0-4268-a094-7ad995b57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Crop_x0020_Type" ma:index="14" nillable="true" ma:displayName="Topic" ma:internalName="Crop_x0020_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Vine Crops"/>
                        <xsd:enumeration value="Leafy Greens"/>
                        <xsd:enumeration value="Ornamentals"/>
                        <xsd:enumeration value="Cannabis"/>
                        <xsd:enumeration value="Photoreceptors"/>
                        <xsd:enumeration value="Far Red"/>
                        <xsd:enumeration value="Light Transmission"/>
                        <xsd:enumeration value="Other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Author_x0020_" ma:index="15" nillable="true" ma:displayName="Author " ma:description="Lead Author" ma:internalName="Author_x0020_">
      <xsd:simpleType>
        <xsd:restriction base="dms:Text">
          <xsd:maxLength value="255"/>
        </xsd:restriction>
      </xsd:simpleType>
    </xsd:element>
    <xsd:element name="Year" ma:index="16" nillable="true" ma:displayName="Year" ma:internalName="Year">
      <xsd:simpleType>
        <xsd:restriction base="dms:Text">
          <xsd:maxLength value="255"/>
        </xsd:restriction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B3DFD-B8EC-453E-8FCD-B643C7B4AB8F}">
  <ds:schemaRefs>
    <ds:schemaRef ds:uri="http://purl.org/dc/terms/"/>
    <ds:schemaRef ds:uri="http://schemas.openxmlformats.org/package/2006/metadata/core-properties"/>
    <ds:schemaRef ds:uri="c546ff48-9444-4249-854c-30bda51d8a2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4d8966b-33d0-4268-a094-7ad995b57a6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7BEC924-BF89-41D1-A9D4-2160FDC1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10AC8-FBE1-46D9-99EF-AA1EE63B8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6ff48-9444-4249-854c-30bda51d8a20"/>
    <ds:schemaRef ds:uri="a4d8966b-33d0-4268-a094-7ad995b57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0A0274-D22D-46BC-BEE5-6B8478B2B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7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 Here</dc:creator>
  <cp:keywords/>
  <dc:description/>
  <cp:lastModifiedBy>Eli Weissman</cp:lastModifiedBy>
  <cp:revision>407</cp:revision>
  <cp:lastPrinted>2018-09-26T21:19:00Z</cp:lastPrinted>
  <dcterms:created xsi:type="dcterms:W3CDTF">2018-09-24T22:07:00Z</dcterms:created>
  <dcterms:modified xsi:type="dcterms:W3CDTF">2019-01-18T00:05:00Z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1011566383</vt:i4>
  </property>
  <property fmtid="{D5CDD505-2E9C-101B-9397-08002B2CF9AE}" pid="3" name="ContentTypeId">
    <vt:lpwstr>0x010100AD60307F9AC7814785FC5904416DB712</vt:lpwstr>
  </property>
  <property fmtid="{D5CDD505-2E9C-101B-9397-08002B2CF9AE}" pid="4" name="Order">
    <vt:r8>2720700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